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1EE5" w14:textId="63C222D1" w:rsidR="00D45506" w:rsidRDefault="001F24F5" w:rsidP="00265047">
      <w:pPr>
        <w:spacing w:line="240" w:lineRule="auto"/>
      </w:pPr>
      <w:r w:rsidRPr="00265047">
        <w:rPr>
          <w:b/>
          <w:bCs/>
        </w:rPr>
        <w:t>Modeling trends of Leach’s Storm-petrel and Atlantic puffin</w:t>
      </w:r>
      <w:r>
        <w:t xml:space="preserve"> – paper outline</w:t>
      </w:r>
      <w:r w:rsidR="00E80D56">
        <w:t>/first draft</w:t>
      </w:r>
    </w:p>
    <w:p w14:paraId="0E7D4741" w14:textId="7681A451" w:rsidR="001F24F5" w:rsidRDefault="001F24F5" w:rsidP="00265047">
      <w:pPr>
        <w:pBdr>
          <w:bottom w:val="single" w:sz="4" w:space="1" w:color="auto"/>
        </w:pBdr>
        <w:spacing w:line="240" w:lineRule="auto"/>
        <w:rPr>
          <w:i/>
          <w:iCs/>
        </w:rPr>
      </w:pPr>
      <w:r w:rsidRPr="00265047">
        <w:rPr>
          <w:i/>
          <w:iCs/>
        </w:rPr>
        <w:t>(Dave Iles, Sabina Wilhelm, Anna Calvert, Greg Robertson</w:t>
      </w:r>
      <w:r w:rsidR="00E9398B">
        <w:rPr>
          <w:i/>
          <w:iCs/>
        </w:rPr>
        <w:t xml:space="preserve">, JF Rail, April </w:t>
      </w:r>
      <w:proofErr w:type="spellStart"/>
      <w:r w:rsidR="00E9398B">
        <w:rPr>
          <w:i/>
          <w:iCs/>
        </w:rPr>
        <w:t>Hedd</w:t>
      </w:r>
      <w:proofErr w:type="spellEnd"/>
      <w:r w:rsidR="00265047" w:rsidRPr="00265047">
        <w:rPr>
          <w:i/>
          <w:iCs/>
        </w:rPr>
        <w:t xml:space="preserve"> – order </w:t>
      </w:r>
      <w:proofErr w:type="spellStart"/>
      <w:r w:rsidR="00265047" w:rsidRPr="00265047">
        <w:rPr>
          <w:i/>
          <w:iCs/>
        </w:rPr>
        <w:t>tbd</w:t>
      </w:r>
      <w:proofErr w:type="spellEnd"/>
      <w:r w:rsidR="00265047" w:rsidRPr="00265047">
        <w:rPr>
          <w:i/>
          <w:iCs/>
        </w:rPr>
        <w:t>!</w:t>
      </w:r>
      <w:r w:rsidRPr="00265047">
        <w:rPr>
          <w:i/>
          <w:iCs/>
        </w:rPr>
        <w:t>)</w:t>
      </w:r>
    </w:p>
    <w:p w14:paraId="62581EAD" w14:textId="77777777" w:rsidR="00265047" w:rsidRDefault="00265047" w:rsidP="00265047">
      <w:pPr>
        <w:spacing w:line="240" w:lineRule="auto"/>
      </w:pPr>
    </w:p>
    <w:p w14:paraId="198B058E" w14:textId="2B6151F8" w:rsidR="00140E1B" w:rsidRPr="00140E1B" w:rsidRDefault="00544210" w:rsidP="00F56FEB">
      <w:pPr>
        <w:pStyle w:val="Heading1"/>
      </w:pPr>
      <w:r>
        <w:t>INTRODUCTION</w:t>
      </w:r>
    </w:p>
    <w:p w14:paraId="3801BEB2" w14:textId="77777777" w:rsidR="006676F6" w:rsidRDefault="006676F6" w:rsidP="006676F6">
      <w:pPr>
        <w:spacing w:line="240" w:lineRule="auto"/>
      </w:pPr>
    </w:p>
    <w:p w14:paraId="6C8AAFDA" w14:textId="7464C2B7" w:rsidR="006676F6" w:rsidRDefault="006676F6" w:rsidP="006676F6">
      <w:pPr>
        <w:spacing w:line="240" w:lineRule="auto"/>
      </w:pPr>
      <w:r>
        <w:tab/>
      </w:r>
      <w:r w:rsidR="00EE42CF">
        <w:t xml:space="preserve">Despite their presence in huge numbers on coasts and islands across the world, seabird populations </w:t>
      </w:r>
      <w:r w:rsidR="004A48DA">
        <w:t xml:space="preserve">present </w:t>
      </w:r>
      <w:proofErr w:type="gramStart"/>
      <w:r w:rsidR="004A48DA">
        <w:t xml:space="preserve">particular </w:t>
      </w:r>
      <w:r w:rsidR="00D920EE">
        <w:t>obstacles</w:t>
      </w:r>
      <w:proofErr w:type="gramEnd"/>
      <w:r w:rsidR="00D920EE">
        <w:t xml:space="preserve"> </w:t>
      </w:r>
      <w:r w:rsidR="004A48DA">
        <w:t xml:space="preserve">to population monitoring. </w:t>
      </w:r>
      <w:r w:rsidR="00923339">
        <w:t>Seabird colonies are often large (</w:t>
      </w:r>
      <w:r w:rsidR="00923339" w:rsidRPr="00102F0A">
        <w:rPr>
          <w:color w:val="70AD47" w:themeColor="accent6"/>
        </w:rPr>
        <w:t>e.g. range?</w:t>
      </w:r>
      <w:r w:rsidR="00923339">
        <w:t>)</w:t>
      </w:r>
      <w:r w:rsidR="009E6279">
        <w:t xml:space="preserve">, </w:t>
      </w:r>
      <w:r w:rsidR="009F3E50">
        <w:t xml:space="preserve">diffuse, geographically </w:t>
      </w:r>
      <w:r w:rsidR="0086077F">
        <w:t>isolated</w:t>
      </w:r>
      <w:r w:rsidR="0005661A">
        <w:t xml:space="preserve">, and </w:t>
      </w:r>
      <w:r w:rsidR="004C324A">
        <w:t xml:space="preserve">in some cases </w:t>
      </w:r>
      <w:r w:rsidR="00BD1A0E">
        <w:t>include a very large presence of non-breeding individuals that confound estimates of breeding totals (</w:t>
      </w:r>
      <w:r w:rsidR="00BD1A0E" w:rsidRPr="00102F0A">
        <w:rPr>
          <w:color w:val="70AD47" w:themeColor="accent6"/>
        </w:rPr>
        <w:t>refs</w:t>
      </w:r>
      <w:r w:rsidR="00BD1A0E">
        <w:t xml:space="preserve">). </w:t>
      </w:r>
      <w:r w:rsidR="002D7983">
        <w:t>M</w:t>
      </w:r>
      <w:r w:rsidR="0005661A">
        <w:t xml:space="preserve">any </w:t>
      </w:r>
      <w:r w:rsidR="002D7983">
        <w:t xml:space="preserve">seabird </w:t>
      </w:r>
      <w:r w:rsidR="0005661A">
        <w:t xml:space="preserve">species </w:t>
      </w:r>
      <w:r w:rsidR="002D7983">
        <w:t>also nest in burrows under soil or rock</w:t>
      </w:r>
      <w:r w:rsidR="008B35AE">
        <w:t xml:space="preserve">, such that </w:t>
      </w:r>
      <w:r w:rsidR="00F31B19">
        <w:t xml:space="preserve">variable </w:t>
      </w:r>
      <w:r w:rsidR="009E1762">
        <w:t xml:space="preserve">detectability of breeders further </w:t>
      </w:r>
      <w:r w:rsidR="00BD1A0E">
        <w:t>complicate</w:t>
      </w:r>
      <w:r w:rsidR="009E1762">
        <w:t>s</w:t>
      </w:r>
      <w:r w:rsidR="00BD1A0E">
        <w:t xml:space="preserve"> </w:t>
      </w:r>
      <w:r w:rsidR="002D7983">
        <w:t xml:space="preserve">population </w:t>
      </w:r>
      <w:r w:rsidR="00BD1A0E">
        <w:t>censusing (</w:t>
      </w:r>
      <w:r w:rsidR="00647052">
        <w:t xml:space="preserve">e.g. </w:t>
      </w:r>
      <w:r w:rsidR="0077652C">
        <w:t xml:space="preserve">Buxton et al. 2015, </w:t>
      </w:r>
      <w:proofErr w:type="spellStart"/>
      <w:r w:rsidR="00647052">
        <w:t>Arneill</w:t>
      </w:r>
      <w:proofErr w:type="spellEnd"/>
      <w:r w:rsidR="00647052">
        <w:t xml:space="preserve"> et al. 2019,</w:t>
      </w:r>
      <w:r w:rsidR="00A24F6C">
        <w:t xml:space="preserve"> Lavers et al. 2019</w:t>
      </w:r>
      <w:r w:rsidR="00BD1A0E">
        <w:t>).</w:t>
      </w:r>
      <w:r w:rsidR="009E1762">
        <w:t xml:space="preserve"> </w:t>
      </w:r>
      <w:r w:rsidR="00185DF6">
        <w:t xml:space="preserve">Given these multiple </w:t>
      </w:r>
      <w:r w:rsidR="00687D0A">
        <w:t xml:space="preserve">challenges, </w:t>
      </w:r>
      <w:del w:id="0" w:author="Iles,David (ECCC)" w:date="2024-01-12T12:27:00Z">
        <w:r w:rsidR="00687D0A" w:rsidDel="009F7FB2">
          <w:delText xml:space="preserve">estimation of </w:delText>
        </w:r>
      </w:del>
      <w:r w:rsidR="00687D0A">
        <w:t xml:space="preserve">seabird </w:t>
      </w:r>
      <w:del w:id="1" w:author="Iles,David (ECCC)" w:date="2024-01-12T12:27:00Z">
        <w:r w:rsidR="00687D0A" w:rsidDel="009F7FB2">
          <w:delText xml:space="preserve">breeding </w:delText>
        </w:r>
      </w:del>
      <w:r w:rsidR="00687D0A">
        <w:t>population</w:t>
      </w:r>
      <w:del w:id="2" w:author="Iles,David (ECCC)" w:date="2024-01-12T12:28:00Z">
        <w:r w:rsidR="00687D0A" w:rsidDel="008D6610">
          <w:delText>s</w:delText>
        </w:r>
      </w:del>
      <w:ins w:id="3" w:author="Iles,David (ECCC)" w:date="2024-01-12T12:28:00Z">
        <w:r w:rsidR="008D6610">
          <w:t xml:space="preserve"> monitoring</w:t>
        </w:r>
      </w:ins>
      <w:r w:rsidR="00687D0A">
        <w:t xml:space="preserve"> has often been conducted </w:t>
      </w:r>
      <w:r w:rsidR="00212EDB">
        <w:t>sporadically</w:t>
      </w:r>
      <w:r w:rsidR="007113D5">
        <w:t xml:space="preserve"> and </w:t>
      </w:r>
      <w:r w:rsidR="00167089">
        <w:t xml:space="preserve">with </w:t>
      </w:r>
      <w:r w:rsidR="007113D5">
        <w:t xml:space="preserve">inconsistent </w:t>
      </w:r>
      <w:r w:rsidR="00F31B19">
        <w:t>methods (</w:t>
      </w:r>
      <w:r w:rsidR="00F31B19" w:rsidRPr="00F31B19">
        <w:rPr>
          <w:color w:val="70AD47" w:themeColor="accent6"/>
        </w:rPr>
        <w:t>refs?</w:t>
      </w:r>
      <w:r w:rsidR="00F31B19">
        <w:t>)</w:t>
      </w:r>
      <w:ins w:id="4" w:author="Iles,David (ECCC)" w:date="2024-01-12T12:28:00Z">
        <w:r w:rsidR="008D6610">
          <w:t>.</w:t>
        </w:r>
      </w:ins>
      <w:del w:id="5" w:author="Iles,David (ECCC)" w:date="2024-01-12T12:28:00Z">
        <w:r w:rsidR="00C15BD8" w:rsidDel="008D6610">
          <w:delText>,</w:delText>
        </w:r>
      </w:del>
      <w:r w:rsidR="00C15BD8">
        <w:t xml:space="preserve"> </w:t>
      </w:r>
      <w:ins w:id="6" w:author="Iles,David (ECCC)" w:date="2024-01-12T12:28:00Z">
        <w:r w:rsidR="008D6610">
          <w:t xml:space="preserve">Estimating </w:t>
        </w:r>
      </w:ins>
      <w:ins w:id="7" w:author="Iles,David (ECCC)" w:date="2024-01-12T12:29:00Z">
        <w:r w:rsidR="00F874F5">
          <w:t xml:space="preserve">the </w:t>
        </w:r>
      </w:ins>
      <w:ins w:id="8" w:author="Iles,David (ECCC)" w:date="2024-01-12T12:28:00Z">
        <w:r w:rsidR="008D6610">
          <w:t xml:space="preserve">population </w:t>
        </w:r>
        <w:r w:rsidR="00F874F5">
          <w:t xml:space="preserve">status and trend </w:t>
        </w:r>
      </w:ins>
      <w:ins w:id="9" w:author="Iles,David (ECCC)" w:date="2024-01-12T12:29:00Z">
        <w:r w:rsidR="00F874F5">
          <w:t>of colonial seabirds</w:t>
        </w:r>
        <w:r w:rsidR="006806E2">
          <w:t xml:space="preserve"> at regi</w:t>
        </w:r>
      </w:ins>
      <w:ins w:id="10" w:author="Iles,David (ECCC)" w:date="2024-01-12T12:30:00Z">
        <w:r w:rsidR="006806E2">
          <w:t>onal scales</w:t>
        </w:r>
      </w:ins>
      <w:ins w:id="11" w:author="Iles,David (ECCC)" w:date="2024-01-12T12:29:00Z">
        <w:r w:rsidR="00F874F5">
          <w:t xml:space="preserve"> </w:t>
        </w:r>
      </w:ins>
      <w:ins w:id="12" w:author="Iles,David (ECCC)" w:date="2024-01-12T12:28:00Z">
        <w:r w:rsidR="00F874F5">
          <w:t>is therefore a considerable challenge</w:t>
        </w:r>
      </w:ins>
      <w:ins w:id="13" w:author="Iles,David (ECCC)" w:date="2024-01-12T12:29:00Z">
        <w:r w:rsidR="006806E2">
          <w:t>.</w:t>
        </w:r>
      </w:ins>
      <w:del w:id="14" w:author="Iles,David (ECCC)" w:date="2024-01-12T12:29:00Z">
        <w:r w:rsidR="007D1D52" w:rsidDel="006806E2">
          <w:delText xml:space="preserve">precluding </w:delText>
        </w:r>
        <w:r w:rsidR="00865A73" w:rsidDel="006806E2">
          <w:delText xml:space="preserve">the application of </w:delText>
        </w:r>
        <w:r w:rsidR="00C15BD8" w:rsidDel="006806E2">
          <w:delText xml:space="preserve">traditional </w:delText>
        </w:r>
        <w:r w:rsidR="00170E28" w:rsidDel="006806E2">
          <w:delText xml:space="preserve">approaches to </w:delText>
        </w:r>
        <w:r w:rsidR="00C15BD8" w:rsidDel="006806E2">
          <w:delText>modeling avian population trend (</w:delText>
        </w:r>
        <w:r w:rsidR="00C15BD8" w:rsidRPr="00C15BD8" w:rsidDel="006806E2">
          <w:rPr>
            <w:color w:val="70AD47" w:themeColor="accent6"/>
          </w:rPr>
          <w:delText>r</w:delText>
        </w:r>
        <w:r w:rsidR="00095915" w:rsidDel="006806E2">
          <w:rPr>
            <w:color w:val="70AD47" w:themeColor="accent6"/>
          </w:rPr>
          <w:delText>eword/r</w:delText>
        </w:r>
        <w:r w:rsidR="00C15BD8" w:rsidRPr="00C15BD8" w:rsidDel="006806E2">
          <w:rPr>
            <w:color w:val="70AD47" w:themeColor="accent6"/>
          </w:rPr>
          <w:delText>efs?</w:delText>
        </w:r>
        <w:r w:rsidR="00C15BD8" w:rsidDel="006806E2">
          <w:delText>)</w:delText>
        </w:r>
        <w:r w:rsidR="00865A73" w:rsidDel="006806E2">
          <w:delText xml:space="preserve"> and leaving </w:delText>
        </w:r>
        <w:r w:rsidR="00580056" w:rsidDel="006806E2">
          <w:delText xml:space="preserve">some uncertainty in </w:delText>
        </w:r>
        <w:r w:rsidR="00CF3B45" w:rsidDel="006806E2">
          <w:delText>population status (</w:delText>
        </w:r>
        <w:r w:rsidR="00CF3B45" w:rsidRPr="00CF3B45" w:rsidDel="006806E2">
          <w:rPr>
            <w:color w:val="70AD47" w:themeColor="accent6"/>
          </w:rPr>
          <w:delText>refs?</w:delText>
        </w:r>
        <w:r w:rsidR="00CF3B45" w:rsidDel="006806E2">
          <w:delText>)</w:delText>
        </w:r>
        <w:commentRangeStart w:id="15"/>
        <w:r w:rsidR="00F31B19" w:rsidDel="006806E2">
          <w:delText>.</w:delText>
        </w:r>
        <w:commentRangeEnd w:id="15"/>
        <w:r w:rsidR="008715CE" w:rsidDel="006806E2">
          <w:rPr>
            <w:rStyle w:val="CommentReference"/>
          </w:rPr>
          <w:commentReference w:id="15"/>
        </w:r>
      </w:del>
    </w:p>
    <w:p w14:paraId="59A36437" w14:textId="4065B82B" w:rsidR="00CC6199" w:rsidRDefault="00CC6199" w:rsidP="63B8BE2C">
      <w:pPr>
        <w:spacing w:line="240" w:lineRule="auto"/>
        <w:rPr>
          <w:rFonts w:ascii="Segoe UI" w:eastAsia="Segoe UI" w:hAnsi="Segoe UI" w:cs="Segoe UI"/>
          <w:color w:val="333333"/>
          <w:sz w:val="18"/>
          <w:szCs w:val="18"/>
        </w:rPr>
      </w:pPr>
      <w:r>
        <w:tab/>
      </w:r>
      <w:r w:rsidR="00232360">
        <w:t xml:space="preserve">Adding urgency to these </w:t>
      </w:r>
      <w:r w:rsidR="00681378">
        <w:t xml:space="preserve">estimation </w:t>
      </w:r>
      <w:r w:rsidR="00687D0A">
        <w:t>difficulties</w:t>
      </w:r>
      <w:r w:rsidR="00681378">
        <w:t xml:space="preserve">, </w:t>
      </w:r>
      <w:r w:rsidR="00B2026B">
        <w:t>numerous</w:t>
      </w:r>
      <w:r w:rsidR="00C5776D">
        <w:t xml:space="preserve"> colonial seabird populations are declining and </w:t>
      </w:r>
      <w:r w:rsidR="00BA0E71">
        <w:t xml:space="preserve">at risk from anthropogenic </w:t>
      </w:r>
      <w:r w:rsidR="00167089">
        <w:t>threats</w:t>
      </w:r>
      <w:r w:rsidR="00C5776D">
        <w:t xml:space="preserve"> </w:t>
      </w:r>
      <w:r w:rsidR="000F72FA">
        <w:t xml:space="preserve">and ongoing environmental changes </w:t>
      </w:r>
      <w:r w:rsidR="00B94267">
        <w:t>(</w:t>
      </w:r>
      <w:r w:rsidR="009C4E7B">
        <w:t xml:space="preserve">e.g. </w:t>
      </w:r>
      <w:r w:rsidR="00985CDD">
        <w:t xml:space="preserve">Paleczny et al. 2015, </w:t>
      </w:r>
      <w:r w:rsidR="004677EB">
        <w:t>Dias et al. 2019</w:t>
      </w:r>
      <w:r w:rsidR="00B94267">
        <w:t>).</w:t>
      </w:r>
      <w:r w:rsidR="0008409F">
        <w:t xml:space="preserve"> In addition to long</w:t>
      </w:r>
      <w:r w:rsidR="00E06E8D">
        <w:t>-term fisheries bycatch impacts (e.g.</w:t>
      </w:r>
      <w:r w:rsidR="005B5CEB">
        <w:t xml:space="preserve"> </w:t>
      </w:r>
      <w:r w:rsidR="00836728">
        <w:t xml:space="preserve">Anderson et al. 2011, </w:t>
      </w:r>
      <w:r w:rsidR="00E93CB6">
        <w:t xml:space="preserve">Regular et al. 2013, </w:t>
      </w:r>
      <w:proofErr w:type="spellStart"/>
      <w:r w:rsidR="00176C4C">
        <w:t>Grémillet</w:t>
      </w:r>
      <w:proofErr w:type="spellEnd"/>
      <w:r w:rsidR="00176C4C">
        <w:t xml:space="preserve"> et al. 2018, Christensen-Dalsgaard et al. 2019</w:t>
      </w:r>
      <w:r w:rsidR="00E06E8D">
        <w:t>), seabirds are now increasingly vulnerable to</w:t>
      </w:r>
      <w:r w:rsidR="00C244EF">
        <w:t xml:space="preserve"> </w:t>
      </w:r>
      <w:r w:rsidR="007F32AE">
        <w:t xml:space="preserve">effects of </w:t>
      </w:r>
      <w:r w:rsidR="00A817C4">
        <w:t xml:space="preserve">offshore energy production, </w:t>
      </w:r>
      <w:r w:rsidR="00DF0548">
        <w:t>light attraction, pollution</w:t>
      </w:r>
      <w:r w:rsidR="008028B7">
        <w:t>,</w:t>
      </w:r>
      <w:r w:rsidR="005B5CEB">
        <w:t xml:space="preserve"> and </w:t>
      </w:r>
      <w:r w:rsidR="008028B7">
        <w:t xml:space="preserve">invasive species </w:t>
      </w:r>
      <w:r w:rsidR="005B5CEB">
        <w:t>(</w:t>
      </w:r>
      <w:r w:rsidR="00961CB7">
        <w:t xml:space="preserve">e.g. </w:t>
      </w:r>
      <w:r w:rsidR="00313AA4">
        <w:t xml:space="preserve">Ronconi et al. 2015, </w:t>
      </w:r>
      <w:r w:rsidR="008028B7">
        <w:t xml:space="preserve">Dias et al. </w:t>
      </w:r>
      <w:r w:rsidR="0026111F">
        <w:t>2019</w:t>
      </w:r>
      <w:r w:rsidR="00E53374">
        <w:t>,</w:t>
      </w:r>
      <w:r w:rsidR="0026111F">
        <w:t xml:space="preserve"> </w:t>
      </w:r>
      <w:r w:rsidR="00313AA4">
        <w:t>Gilmour et al. 2023</w:t>
      </w:r>
      <w:r w:rsidR="005B5CEB">
        <w:t xml:space="preserve">). Climate change </w:t>
      </w:r>
      <w:r w:rsidR="00BD7D81">
        <w:t xml:space="preserve">represents </w:t>
      </w:r>
      <w:commentRangeStart w:id="16"/>
      <w:commentRangeStart w:id="17"/>
      <w:r w:rsidR="005B5CEB">
        <w:t>a</w:t>
      </w:r>
      <w:del w:id="18" w:author="Calvert,Anna (elle, la | she, her) (ECCC)" w:date="2024-01-23T14:58:00Z">
        <w:r w:rsidDel="00BD7D81">
          <w:delText>n</w:delText>
        </w:r>
      </w:del>
      <w:ins w:id="19" w:author="Calvert,Anna (elle, la | she, her) (ECCC)" w:date="2024-01-23T14:58:00Z">
        <w:r w:rsidR="7EE42198">
          <w:t xml:space="preserve"> further</w:t>
        </w:r>
      </w:ins>
      <w:r w:rsidR="00BD7D81">
        <w:t xml:space="preserve"> </w:t>
      </w:r>
      <w:del w:id="20" w:author="Calvert,Anna (elle, la | she, her) (ECCC)" w:date="2024-01-23T14:58:00Z">
        <w:r w:rsidDel="00BD7D81">
          <w:delText>additional</w:delText>
        </w:r>
      </w:del>
      <w:r w:rsidR="005B5CEB">
        <w:t xml:space="preserve"> </w:t>
      </w:r>
      <w:commentRangeEnd w:id="16"/>
      <w:r>
        <w:rPr>
          <w:rStyle w:val="CommentReference"/>
        </w:rPr>
        <w:commentReference w:id="16"/>
      </w:r>
      <w:commentRangeEnd w:id="17"/>
      <w:r>
        <w:rPr>
          <w:rStyle w:val="CommentReference"/>
        </w:rPr>
        <w:commentReference w:id="17"/>
      </w:r>
      <w:r w:rsidR="005B5CEB">
        <w:t xml:space="preserve">pervasive challenge </w:t>
      </w:r>
      <w:r w:rsidR="00BD7D81">
        <w:t xml:space="preserve">for seabirds </w:t>
      </w:r>
      <w:r w:rsidR="007A4AAB">
        <w:t xml:space="preserve">in </w:t>
      </w:r>
      <w:r w:rsidR="00514BFA">
        <w:t xml:space="preserve">both their marine and terrestrial habitats </w:t>
      </w:r>
      <w:r w:rsidR="00BD7D81">
        <w:t>(</w:t>
      </w:r>
      <w:r w:rsidR="00657631">
        <w:t xml:space="preserve">e.g. </w:t>
      </w:r>
      <w:r w:rsidR="00961CB7">
        <w:t>Sandvik et al. 20</w:t>
      </w:r>
      <w:r w:rsidR="00E7299E">
        <w:t>12,</w:t>
      </w:r>
      <w:r w:rsidR="00C12CA5">
        <w:t xml:space="preserve"> Dias et al. 2019</w:t>
      </w:r>
      <w:r w:rsidR="00BD7D81">
        <w:t xml:space="preserve">), </w:t>
      </w:r>
      <w:r w:rsidR="008C1B58">
        <w:t xml:space="preserve">such that cumulative stressors </w:t>
      </w:r>
      <w:r w:rsidR="00311DCB">
        <w:t xml:space="preserve">can be particularly </w:t>
      </w:r>
      <w:r w:rsidR="00163B49">
        <w:t xml:space="preserve">strong </w:t>
      </w:r>
      <w:r w:rsidR="00A05F83">
        <w:t xml:space="preserve">among widespread </w:t>
      </w:r>
      <w:r w:rsidR="00514BFA">
        <w:t xml:space="preserve">species </w:t>
      </w:r>
      <w:r w:rsidR="00A05F83">
        <w:t>(</w:t>
      </w:r>
      <w:r w:rsidR="001C63E1">
        <w:t>Lieske et al. 2020, Phillips et al. 2023</w:t>
      </w:r>
      <w:r w:rsidR="00A05F83">
        <w:t>)</w:t>
      </w:r>
      <w:r w:rsidR="00B94267">
        <w:t>.</w:t>
      </w:r>
      <w:r w:rsidR="00E7479D" w:rsidRPr="00E7479D">
        <w:rPr>
          <w:sz w:val="16"/>
          <w:szCs w:val="16"/>
        </w:rPr>
        <w:t xml:space="preserve"> </w:t>
      </w:r>
    </w:p>
    <w:p w14:paraId="7DD163D9" w14:textId="45F46D08" w:rsidR="00141944" w:rsidRDefault="00095915" w:rsidP="00141944">
      <w:pPr>
        <w:spacing w:line="240" w:lineRule="auto"/>
      </w:pPr>
      <w:r>
        <w:tab/>
        <w:t xml:space="preserve">In Atlantic Canada, </w:t>
      </w:r>
      <w:r w:rsidR="00E60AE1">
        <w:t>Leach’s storm-petrel (</w:t>
      </w:r>
      <w:proofErr w:type="spellStart"/>
      <w:r w:rsidR="003D5427" w:rsidRPr="63B8BE2C">
        <w:rPr>
          <w:i/>
          <w:iCs/>
        </w:rPr>
        <w:t>Hydrobates</w:t>
      </w:r>
      <w:proofErr w:type="spellEnd"/>
      <w:r w:rsidR="003D5427" w:rsidRPr="63B8BE2C">
        <w:rPr>
          <w:i/>
          <w:iCs/>
        </w:rPr>
        <w:t xml:space="preserve"> </w:t>
      </w:r>
      <w:proofErr w:type="spellStart"/>
      <w:r w:rsidR="003D5427" w:rsidRPr="63B8BE2C">
        <w:rPr>
          <w:i/>
          <w:iCs/>
        </w:rPr>
        <w:t>leucorhous</w:t>
      </w:r>
      <w:proofErr w:type="spellEnd"/>
      <w:r w:rsidR="00E60AE1">
        <w:t>, hereafter ‘</w:t>
      </w:r>
      <w:r w:rsidR="00165A67">
        <w:t>storm-</w:t>
      </w:r>
      <w:commentRangeStart w:id="21"/>
      <w:r w:rsidR="00E60AE1">
        <w:t>petrel</w:t>
      </w:r>
      <w:commentRangeEnd w:id="21"/>
      <w:r w:rsidR="003015CC">
        <w:rPr>
          <w:rStyle w:val="CommentReference"/>
        </w:rPr>
        <w:commentReference w:id="21"/>
      </w:r>
      <w:r w:rsidR="00E60AE1">
        <w:t>’) and Atlantic puffin (</w:t>
      </w:r>
      <w:proofErr w:type="spellStart"/>
      <w:r w:rsidR="00E150EE" w:rsidRPr="63B8BE2C">
        <w:rPr>
          <w:i/>
          <w:iCs/>
        </w:rPr>
        <w:t>Fratercula</w:t>
      </w:r>
      <w:proofErr w:type="spellEnd"/>
      <w:r w:rsidR="00E150EE" w:rsidRPr="63B8BE2C">
        <w:rPr>
          <w:i/>
          <w:iCs/>
        </w:rPr>
        <w:t xml:space="preserve"> </w:t>
      </w:r>
      <w:proofErr w:type="spellStart"/>
      <w:r w:rsidR="00E150EE" w:rsidRPr="63B8BE2C">
        <w:rPr>
          <w:i/>
          <w:iCs/>
        </w:rPr>
        <w:t>arctica</w:t>
      </w:r>
      <w:proofErr w:type="spellEnd"/>
      <w:r w:rsidR="00E60AE1">
        <w:t>, hereafter ‘puffin’)</w:t>
      </w:r>
      <w:r w:rsidR="00042544">
        <w:t xml:space="preserve"> are two </w:t>
      </w:r>
      <w:r w:rsidR="00507236">
        <w:t xml:space="preserve">burrow-nesting </w:t>
      </w:r>
      <w:r w:rsidR="00042544">
        <w:t xml:space="preserve">species of conservation concern that </w:t>
      </w:r>
      <w:r w:rsidR="00163B49">
        <w:t xml:space="preserve">also </w:t>
      </w:r>
      <w:commentRangeStart w:id="22"/>
      <w:commentRangeStart w:id="23"/>
      <w:r w:rsidR="00042544">
        <w:t xml:space="preserve">exemplify many </w:t>
      </w:r>
      <w:r w:rsidR="00BE25F7">
        <w:t xml:space="preserve">challenges to </w:t>
      </w:r>
      <w:r w:rsidR="00042544">
        <w:t>population monitoring</w:t>
      </w:r>
      <w:r w:rsidR="00E60AE1">
        <w:t>.</w:t>
      </w:r>
      <w:r w:rsidR="00C244EF">
        <w:t xml:space="preserve"> </w:t>
      </w:r>
      <w:r w:rsidR="00165A67">
        <w:t>Storm-petrels are small</w:t>
      </w:r>
      <w:r w:rsidR="000807FF">
        <w:t xml:space="preserve">-bodied </w:t>
      </w:r>
      <w:r w:rsidR="00D55F73">
        <w:t>‘</w:t>
      </w:r>
      <w:proofErr w:type="gramStart"/>
      <w:r w:rsidR="00D55F73">
        <w:t>tube-nose</w:t>
      </w:r>
      <w:proofErr w:type="gramEnd"/>
      <w:r w:rsidR="00D55F73">
        <w:t xml:space="preserve">’ </w:t>
      </w:r>
      <w:ins w:id="24" w:author="Calvert,Anna (elle, la | she, her) (ECCC)" w:date="2024-01-23T15:00:00Z">
        <w:r w:rsidR="697E5AF1">
          <w:t xml:space="preserve">that nest in small and often concealed burrows, and are active only at night at the colony. They have </w:t>
        </w:r>
      </w:ins>
      <w:commentRangeEnd w:id="22"/>
      <w:r>
        <w:rPr>
          <w:rStyle w:val="CommentReference"/>
        </w:rPr>
        <w:commentReference w:id="22"/>
      </w:r>
      <w:commentRangeEnd w:id="23"/>
      <w:r>
        <w:rPr>
          <w:rStyle w:val="CommentReference"/>
        </w:rPr>
        <w:commentReference w:id="23"/>
      </w:r>
      <w:del w:id="25" w:author="Calvert,Anna (elle, la | she, her) (ECCC)" w:date="2024-01-23T15:00:00Z">
        <w:r w:rsidDel="000807FF">
          <w:delText xml:space="preserve">with </w:delText>
        </w:r>
      </w:del>
      <w:r w:rsidR="004E144B">
        <w:t xml:space="preserve">a broad distribution across the Northern hemisphere, including numerous breeding </w:t>
      </w:r>
      <w:r w:rsidR="00D55F73">
        <w:t>colonies across Atlantic Canada</w:t>
      </w:r>
      <w:del w:id="26" w:author="Calvert,Anna (elle, la | she, her) (ECCC)" w:date="2024-01-23T14:59:00Z">
        <w:r w:rsidDel="00D55F73">
          <w:delText>,</w:delText>
        </w:r>
      </w:del>
      <w:r w:rsidR="00D55F73">
        <w:t xml:space="preserve"> ranging in size from </w:t>
      </w:r>
      <w:r w:rsidR="00D61550">
        <w:t xml:space="preserve">approximately </w:t>
      </w:r>
      <w:r w:rsidR="00D55F73" w:rsidRPr="00CD2231">
        <w:rPr>
          <w:color w:val="70AD47" w:themeColor="accent6"/>
        </w:rPr>
        <w:t>xx-xx (ref</w:t>
      </w:r>
      <w:r w:rsidR="00D55F73">
        <w:t xml:space="preserve">). </w:t>
      </w:r>
      <w:r w:rsidR="00CA6D73">
        <w:t xml:space="preserve">They are </w:t>
      </w:r>
      <w:r w:rsidR="005F2721">
        <w:t xml:space="preserve">exposed to </w:t>
      </w:r>
      <w:r w:rsidR="006A00A5">
        <w:t xml:space="preserve">many </w:t>
      </w:r>
      <w:r w:rsidR="005F2721">
        <w:t xml:space="preserve">threats to their persistence (Lieske et al. 2020, Pollet et al. </w:t>
      </w:r>
      <w:r w:rsidR="000C305A">
        <w:t>2023)</w:t>
      </w:r>
      <w:r w:rsidR="00DE4F56">
        <w:t>,</w:t>
      </w:r>
      <w:r w:rsidR="002B30F8">
        <w:t xml:space="preserve"> </w:t>
      </w:r>
      <w:r w:rsidR="000E6D96">
        <w:t xml:space="preserve">showing </w:t>
      </w:r>
      <w:r w:rsidR="002B30F8">
        <w:t>a population decline of over 50% since the 1970s (</w:t>
      </w:r>
      <w:r w:rsidR="00A92199">
        <w:t xml:space="preserve">COSEWIC 2020, </w:t>
      </w:r>
      <w:proofErr w:type="spellStart"/>
      <w:r w:rsidR="0026476A">
        <w:t>d’Entremont</w:t>
      </w:r>
      <w:proofErr w:type="spellEnd"/>
      <w:r w:rsidR="0026476A">
        <w:t xml:space="preserve"> et al. 2020, </w:t>
      </w:r>
      <w:r w:rsidR="00A92199">
        <w:t>Wilhelm et al. 2020</w:t>
      </w:r>
      <w:r w:rsidR="002B30F8">
        <w:t xml:space="preserve">) that led to their designation </w:t>
      </w:r>
      <w:r w:rsidR="00A63D3A">
        <w:t xml:space="preserve">in 2020 </w:t>
      </w:r>
      <w:r w:rsidR="002B30F8">
        <w:t xml:space="preserve">as Threatened </w:t>
      </w:r>
      <w:r w:rsidR="00A63D3A">
        <w:t xml:space="preserve">by the Committee on the Status of Endangered Wildlife in Canada. </w:t>
      </w:r>
      <w:r w:rsidR="0069575F">
        <w:t>Puffins</w:t>
      </w:r>
      <w:r w:rsidR="00551D69">
        <w:t xml:space="preserve"> have a similarly diffuse breeding distribution across the coasts and islands of </w:t>
      </w:r>
      <w:r w:rsidR="00E31323">
        <w:t xml:space="preserve">eastern </w:t>
      </w:r>
      <w:r w:rsidR="00551D69">
        <w:t>Canada and colonies ranging in size from</w:t>
      </w:r>
      <w:r w:rsidR="00D61550">
        <w:t xml:space="preserve"> approximately </w:t>
      </w:r>
      <w:r w:rsidR="00D61550" w:rsidRPr="00F54D39">
        <w:rPr>
          <w:color w:val="70AD47" w:themeColor="accent6"/>
        </w:rPr>
        <w:t>xx-xx (refs</w:t>
      </w:r>
      <w:r w:rsidR="00D61550">
        <w:t>)</w:t>
      </w:r>
      <w:r w:rsidR="001B0CFA">
        <w:t>. B</w:t>
      </w:r>
      <w:r w:rsidR="00F54D39">
        <w:t xml:space="preserve">ut </w:t>
      </w:r>
      <w:r w:rsidR="00EE6046">
        <w:t xml:space="preserve">unlike storm-petrels, </w:t>
      </w:r>
      <w:r w:rsidR="00A5162F">
        <w:t xml:space="preserve">and in contrast to many other regions (e.g. </w:t>
      </w:r>
      <w:r w:rsidR="00A5162F" w:rsidRPr="00A5162F">
        <w:rPr>
          <w:color w:val="70AD47" w:themeColor="accent6"/>
        </w:rPr>
        <w:t>int’l puffin refs?</w:t>
      </w:r>
      <w:r w:rsidR="00A5162F">
        <w:t xml:space="preserve">), </w:t>
      </w:r>
      <w:r w:rsidR="00785853">
        <w:t>the</w:t>
      </w:r>
      <w:r w:rsidR="00A5162F">
        <w:t xml:space="preserve"> Canadian</w:t>
      </w:r>
      <w:r w:rsidR="00785853">
        <w:t xml:space="preserve"> puffin population</w:t>
      </w:r>
      <w:r w:rsidR="001B0CFA">
        <w:t xml:space="preserve"> </w:t>
      </w:r>
      <w:r w:rsidR="00EE6046">
        <w:t>has grown in recent decades</w:t>
      </w:r>
      <w:r w:rsidR="003A3500">
        <w:t xml:space="preserve">, possibly </w:t>
      </w:r>
      <w:r w:rsidR="00507236">
        <w:t>linked to</w:t>
      </w:r>
      <w:r w:rsidR="003A3500">
        <w:t xml:space="preserve"> the closure of </w:t>
      </w:r>
      <w:r w:rsidR="00A33072">
        <w:t xml:space="preserve">gill-net fisheries in the region (Regular et al. 2013, </w:t>
      </w:r>
      <w:r w:rsidR="005A22DD" w:rsidRPr="005A22DD">
        <w:rPr>
          <w:color w:val="70AD47" w:themeColor="accent6"/>
        </w:rPr>
        <w:t>other refs</w:t>
      </w:r>
      <w:r w:rsidR="005A22DD">
        <w:t>?)</w:t>
      </w:r>
      <w:commentRangeStart w:id="27"/>
      <w:r w:rsidR="005A22DD">
        <w:t>.</w:t>
      </w:r>
      <w:commentRangeEnd w:id="27"/>
      <w:r w:rsidR="00CE5300">
        <w:rPr>
          <w:rStyle w:val="CommentReference"/>
        </w:rPr>
        <w:commentReference w:id="27"/>
      </w:r>
      <w:r w:rsidR="00891BF9">
        <w:t xml:space="preserve"> </w:t>
      </w:r>
      <w:r w:rsidR="00E31323">
        <w:t>B</w:t>
      </w:r>
      <w:r w:rsidR="00891BF9">
        <w:t xml:space="preserve">reeding distributions </w:t>
      </w:r>
      <w:r w:rsidR="00E31323">
        <w:t xml:space="preserve">for storm-petrels and puffins in Atlantic Canada </w:t>
      </w:r>
      <w:r w:rsidR="009978AC">
        <w:t>are illustrated in Figure 1.</w:t>
      </w:r>
    </w:p>
    <w:p w14:paraId="52F854BE" w14:textId="21E2AEB1" w:rsidR="00F60F7C" w:rsidRDefault="003F1AEA" w:rsidP="00141944">
      <w:pPr>
        <w:spacing w:line="240" w:lineRule="auto"/>
        <w:ind w:firstLine="720"/>
        <w:rPr>
          <w:color w:val="4472C4" w:themeColor="accent5"/>
        </w:rPr>
      </w:pPr>
      <w:r>
        <w:rPr>
          <w:color w:val="70AD47" w:themeColor="accent6"/>
        </w:rPr>
        <w:t xml:space="preserve">Sentence </w:t>
      </w:r>
      <w:r w:rsidR="00141944">
        <w:rPr>
          <w:color w:val="70AD47" w:themeColor="accent6"/>
        </w:rPr>
        <w:t xml:space="preserve">reiterating </w:t>
      </w:r>
      <w:r w:rsidR="00ED7687" w:rsidRPr="00141944">
        <w:rPr>
          <w:color w:val="70AD47" w:themeColor="accent6"/>
        </w:rPr>
        <w:t xml:space="preserve">why these two </w:t>
      </w:r>
      <w:proofErr w:type="spellStart"/>
      <w:r w:rsidR="00ED7687" w:rsidRPr="00141944">
        <w:rPr>
          <w:color w:val="70AD47" w:themeColor="accent6"/>
        </w:rPr>
        <w:t>spp</w:t>
      </w:r>
      <w:proofErr w:type="spellEnd"/>
      <w:r w:rsidR="00ED7687" w:rsidRPr="00141944">
        <w:rPr>
          <w:color w:val="70AD47" w:themeColor="accent6"/>
        </w:rPr>
        <w:t xml:space="preserve"> are interesting/contrasting case studies</w:t>
      </w:r>
      <w:r w:rsidR="00141944" w:rsidRPr="00141944">
        <w:rPr>
          <w:color w:val="70AD47" w:themeColor="accent6"/>
        </w:rPr>
        <w:t>: e.g.</w:t>
      </w:r>
      <w:r w:rsidR="00141944">
        <w:rPr>
          <w:color w:val="70AD47" w:themeColor="accent6"/>
        </w:rPr>
        <w:t xml:space="preserve"> unique censusing requirements, and</w:t>
      </w:r>
      <w:r w:rsidR="00141944" w:rsidRPr="00141944">
        <w:rPr>
          <w:color w:val="70AD47" w:themeColor="accent6"/>
        </w:rPr>
        <w:t xml:space="preserve"> Atlantic Canada puffin story </w:t>
      </w:r>
      <w:proofErr w:type="gramStart"/>
      <w:r w:rsidR="00141944" w:rsidRPr="00141944">
        <w:rPr>
          <w:color w:val="70AD47" w:themeColor="accent6"/>
        </w:rPr>
        <w:t>in particular isn’t</w:t>
      </w:r>
      <w:proofErr w:type="gramEnd"/>
      <w:r w:rsidR="00141944" w:rsidRPr="00141944">
        <w:rPr>
          <w:color w:val="70AD47" w:themeColor="accent6"/>
        </w:rPr>
        <w:t xml:space="preserve"> well known (international context, i.e. Canadian pops doing better than elsewhere)</w:t>
      </w:r>
      <w:r>
        <w:t>.</w:t>
      </w:r>
      <w:r w:rsidR="00ED7687">
        <w:t xml:space="preserve"> </w:t>
      </w:r>
      <w:r w:rsidR="00925CAF" w:rsidRPr="00ED7687">
        <w:rPr>
          <w:color w:val="4472C4" w:themeColor="accent5"/>
        </w:rPr>
        <w:t xml:space="preserve">A bit more detail </w:t>
      </w:r>
      <w:r w:rsidR="00F26FFD" w:rsidRPr="00ED7687">
        <w:rPr>
          <w:color w:val="4472C4" w:themeColor="accent5"/>
        </w:rPr>
        <w:t xml:space="preserve">on distribution </w:t>
      </w:r>
      <w:r w:rsidR="00925CAF" w:rsidRPr="00ED7687">
        <w:rPr>
          <w:color w:val="4472C4" w:themeColor="accent5"/>
        </w:rPr>
        <w:t xml:space="preserve">/censusing/ </w:t>
      </w:r>
      <w:r w:rsidR="00F26FFD" w:rsidRPr="00ED7687">
        <w:rPr>
          <w:color w:val="4472C4" w:themeColor="accent5"/>
        </w:rPr>
        <w:t xml:space="preserve">trends of these two </w:t>
      </w:r>
      <w:proofErr w:type="spellStart"/>
      <w:r w:rsidR="00F26FFD" w:rsidRPr="00ED7687">
        <w:rPr>
          <w:color w:val="4472C4" w:themeColor="accent5"/>
        </w:rPr>
        <w:t>spp</w:t>
      </w:r>
      <w:proofErr w:type="spellEnd"/>
      <w:r w:rsidR="00F26FFD" w:rsidRPr="00ED7687">
        <w:rPr>
          <w:color w:val="4472C4" w:themeColor="accent5"/>
        </w:rPr>
        <w:t xml:space="preserve"> in Atlantic Canada</w:t>
      </w:r>
      <w:r w:rsidR="00747A0B" w:rsidRPr="00ED7687">
        <w:rPr>
          <w:color w:val="4472C4" w:themeColor="accent5"/>
        </w:rPr>
        <w:t xml:space="preserve"> </w:t>
      </w:r>
      <w:r w:rsidR="00CF4FE1" w:rsidRPr="00ED7687">
        <w:rPr>
          <w:color w:val="4472C4" w:themeColor="accent5"/>
        </w:rPr>
        <w:t>(e.g.</w:t>
      </w:r>
      <w:r w:rsidR="00AB34A8" w:rsidRPr="00ED7687">
        <w:rPr>
          <w:color w:val="4472C4" w:themeColor="accent5"/>
        </w:rPr>
        <w:t xml:space="preserve"> some varying survey methods over time</w:t>
      </w:r>
      <w:r w:rsidR="00E574BF">
        <w:rPr>
          <w:color w:val="4472C4" w:themeColor="accent5"/>
        </w:rPr>
        <w:t xml:space="preserve">, </w:t>
      </w:r>
      <w:r w:rsidR="00AB34A8" w:rsidRPr="00ED7687">
        <w:rPr>
          <w:color w:val="4472C4" w:themeColor="accent5"/>
        </w:rPr>
        <w:t xml:space="preserve">occupied area </w:t>
      </w:r>
      <w:r w:rsidR="00AB34A8" w:rsidRPr="00ED7687">
        <w:rPr>
          <w:color w:val="4472C4" w:themeColor="accent5"/>
        </w:rPr>
        <w:lastRenderedPageBreak/>
        <w:t>estimate is improving over time</w:t>
      </w:r>
      <w:r w:rsidR="001C2A8D">
        <w:rPr>
          <w:color w:val="4472C4" w:themeColor="accent5"/>
        </w:rPr>
        <w:t xml:space="preserve">; could </w:t>
      </w:r>
      <w:r w:rsidR="006D0109" w:rsidRPr="00ED7687">
        <w:rPr>
          <w:color w:val="4472C4" w:themeColor="accent5"/>
        </w:rPr>
        <w:t xml:space="preserve">mention also the </w:t>
      </w:r>
      <w:r w:rsidR="006B3535" w:rsidRPr="00ED7687">
        <w:rPr>
          <w:color w:val="4472C4" w:themeColor="accent5"/>
        </w:rPr>
        <w:t xml:space="preserve">small QC </w:t>
      </w:r>
      <w:r w:rsidR="00C03659" w:rsidRPr="00ED7687">
        <w:rPr>
          <w:color w:val="4472C4" w:themeColor="accent5"/>
        </w:rPr>
        <w:t xml:space="preserve">LHSP </w:t>
      </w:r>
      <w:r w:rsidR="006B3535" w:rsidRPr="00ED7687">
        <w:rPr>
          <w:color w:val="4472C4" w:themeColor="accent5"/>
        </w:rPr>
        <w:t xml:space="preserve">colonies as having conservation </w:t>
      </w:r>
      <w:r w:rsidR="00C80B38" w:rsidRPr="00ED7687">
        <w:rPr>
          <w:color w:val="4472C4" w:themeColor="accent5"/>
        </w:rPr>
        <w:t>importance at margins of distribution</w:t>
      </w:r>
      <w:r w:rsidR="006B3535" w:rsidRPr="00ED7687">
        <w:rPr>
          <w:color w:val="4472C4" w:themeColor="accent5"/>
        </w:rPr>
        <w:t xml:space="preserve"> even though they don’t represent much in terms of numbers</w:t>
      </w:r>
      <w:r w:rsidR="00C03659" w:rsidRPr="00ED7687">
        <w:rPr>
          <w:color w:val="4472C4" w:themeColor="accent5"/>
        </w:rPr>
        <w:t xml:space="preserve">; </w:t>
      </w:r>
      <w:proofErr w:type="gramStart"/>
      <w:r w:rsidR="00C03659" w:rsidRPr="00ED7687">
        <w:rPr>
          <w:color w:val="4472C4" w:themeColor="accent5"/>
        </w:rPr>
        <w:t>also</w:t>
      </w:r>
      <w:proofErr w:type="gramEnd"/>
      <w:r w:rsidR="00C03659" w:rsidRPr="00ED7687">
        <w:rPr>
          <w:color w:val="4472C4" w:themeColor="accent5"/>
        </w:rPr>
        <w:t xml:space="preserve"> </w:t>
      </w:r>
      <w:r w:rsidR="00224A91" w:rsidRPr="00ED7687">
        <w:rPr>
          <w:color w:val="4472C4" w:themeColor="accent5"/>
        </w:rPr>
        <w:t>some changes to QC ATPU colonies too</w:t>
      </w:r>
      <w:commentRangeStart w:id="28"/>
      <w:r w:rsidR="00085321">
        <w:rPr>
          <w:color w:val="4472C4" w:themeColor="accent5"/>
        </w:rPr>
        <w:t>…</w:t>
      </w:r>
      <w:commentRangeEnd w:id="28"/>
      <w:r w:rsidR="00085321">
        <w:rPr>
          <w:rStyle w:val="CommentReference"/>
        </w:rPr>
        <w:commentReference w:id="28"/>
      </w:r>
    </w:p>
    <w:p w14:paraId="52707EF7" w14:textId="330B8DAC" w:rsidR="00EB4FAE" w:rsidRPr="00141944" w:rsidRDefault="00EB4FAE" w:rsidP="00141944">
      <w:pPr>
        <w:spacing w:line="240" w:lineRule="auto"/>
        <w:ind w:firstLine="720"/>
      </w:pPr>
      <w:commentRangeStart w:id="29"/>
      <w:proofErr w:type="spellStart"/>
      <w:r>
        <w:rPr>
          <w:color w:val="4472C4" w:themeColor="accent5"/>
        </w:rPr>
        <w:t>Pgph</w:t>
      </w:r>
      <w:proofErr w:type="spellEnd"/>
      <w:r>
        <w:rPr>
          <w:color w:val="4472C4" w:themeColor="accent5"/>
        </w:rPr>
        <w:t xml:space="preserve"> on GAMM approach (background, justification/suitability here </w:t>
      </w:r>
      <w:proofErr w:type="spellStart"/>
      <w:r>
        <w:rPr>
          <w:color w:val="4472C4" w:themeColor="accent5"/>
        </w:rPr>
        <w:t>etc</w:t>
      </w:r>
      <w:proofErr w:type="spellEnd"/>
      <w:r>
        <w:rPr>
          <w:color w:val="4472C4" w:themeColor="accent5"/>
        </w:rPr>
        <w:t xml:space="preserve">) </w:t>
      </w:r>
      <w:commentRangeEnd w:id="29"/>
      <w:r>
        <w:rPr>
          <w:rStyle w:val="CommentReference"/>
        </w:rPr>
        <w:commentReference w:id="29"/>
      </w:r>
    </w:p>
    <w:p w14:paraId="42739F26" w14:textId="5693B299" w:rsidR="00F26FFD" w:rsidRDefault="00FF34AA" w:rsidP="00CF2386">
      <w:pPr>
        <w:spacing w:line="240" w:lineRule="auto"/>
        <w:ind w:firstLine="720"/>
      </w:pPr>
      <w:r>
        <w:t xml:space="preserve">In the context of </w:t>
      </w:r>
      <w:r w:rsidR="00534856">
        <w:t xml:space="preserve">ongoing </w:t>
      </w:r>
      <w:r w:rsidR="00344483">
        <w:t xml:space="preserve">environmental change and </w:t>
      </w:r>
      <w:r>
        <w:t xml:space="preserve">increasing </w:t>
      </w:r>
      <w:r w:rsidR="000F72FA">
        <w:t>pressures</w:t>
      </w:r>
      <w:r w:rsidR="00FA0D48">
        <w:t xml:space="preserve"> </w:t>
      </w:r>
      <w:r w:rsidR="000F72FA">
        <w:t xml:space="preserve">on </w:t>
      </w:r>
      <w:r>
        <w:t xml:space="preserve">seabirds in </w:t>
      </w:r>
      <w:r w:rsidR="00B16BF3">
        <w:t>the North Atlantic</w:t>
      </w:r>
      <w:r w:rsidR="0062505F">
        <w:t>, the objectives of this study were</w:t>
      </w:r>
      <w:r w:rsidR="00CB0A9A">
        <w:t>:</w:t>
      </w:r>
      <w:r w:rsidR="00853B90">
        <w:t xml:space="preserve"> </w:t>
      </w:r>
      <w:r w:rsidR="009F7BA1">
        <w:t xml:space="preserve">(1) </w:t>
      </w:r>
      <w:r w:rsidR="008F4B04">
        <w:t xml:space="preserve">to </w:t>
      </w:r>
      <w:r w:rsidR="0068116F">
        <w:t>provid</w:t>
      </w:r>
      <w:r w:rsidR="008F4B04">
        <w:t>e</w:t>
      </w:r>
      <w:r w:rsidR="0068116F">
        <w:t xml:space="preserve"> robust regional trend </w:t>
      </w:r>
      <w:r w:rsidR="00116D1A">
        <w:t>estimates for Leach’s storm-petrel and Atlantic puffin in eastern Canada</w:t>
      </w:r>
      <w:r w:rsidR="00A81BE7">
        <w:t xml:space="preserve">, </w:t>
      </w:r>
      <w:r w:rsidR="009F7BA1">
        <w:t xml:space="preserve">(2) </w:t>
      </w:r>
      <w:r w:rsidR="00A81BE7">
        <w:t>to illustrate</w:t>
      </w:r>
      <w:r w:rsidR="0093650B">
        <w:t xml:space="preserve"> the</w:t>
      </w:r>
      <w:r w:rsidR="00A81BE7">
        <w:t xml:space="preserve"> GAMM approach to modeling </w:t>
      </w:r>
      <w:r w:rsidR="00B9616D">
        <w:t xml:space="preserve">population </w:t>
      </w:r>
      <w:r w:rsidR="00116D1A">
        <w:t xml:space="preserve">trends for </w:t>
      </w:r>
      <w:r w:rsidR="00B9616D">
        <w:t>sporadically-</w:t>
      </w:r>
      <w:r w:rsidR="007B38B9">
        <w:t xml:space="preserve">censused burrow-nesting </w:t>
      </w:r>
      <w:r w:rsidR="00586348">
        <w:t>birds such as these</w:t>
      </w:r>
      <w:r w:rsidR="00A81BE7">
        <w:t xml:space="preserve">, and </w:t>
      </w:r>
      <w:r w:rsidR="009F7BA1">
        <w:t xml:space="preserve">(3) </w:t>
      </w:r>
      <w:r w:rsidR="00A81BE7">
        <w:t xml:space="preserve">to explore sensitivity of </w:t>
      </w:r>
      <w:r w:rsidR="00D92E02">
        <w:t xml:space="preserve">trend estimates to input parameters </w:t>
      </w:r>
      <w:r w:rsidR="00D92E02" w:rsidRPr="00F03040">
        <w:rPr>
          <w:color w:val="538135" w:themeColor="accent6" w:themeShade="BF"/>
        </w:rPr>
        <w:t>(</w:t>
      </w:r>
      <w:r w:rsidR="00F03040" w:rsidRPr="00F03040">
        <w:rPr>
          <w:color w:val="538135" w:themeColor="accent6" w:themeShade="BF"/>
        </w:rPr>
        <w:t xml:space="preserve">e.g. </w:t>
      </w:r>
      <w:r w:rsidR="00D92E02" w:rsidRPr="00F03040">
        <w:rPr>
          <w:color w:val="538135" w:themeColor="accent6" w:themeShade="BF"/>
        </w:rPr>
        <w:t xml:space="preserve">additive/multiplicative error, number of knots, </w:t>
      </w:r>
      <w:r w:rsidR="002239D4" w:rsidRPr="00F03040">
        <w:rPr>
          <w:color w:val="538135" w:themeColor="accent6" w:themeShade="BF"/>
        </w:rPr>
        <w:t>diff approaches to determining overall regional trend from individual colonies?</w:t>
      </w:r>
      <w:r w:rsidR="00F03040" w:rsidRPr="00F03040">
        <w:rPr>
          <w:color w:val="538135" w:themeColor="accent6" w:themeShade="BF"/>
        </w:rPr>
        <w:t xml:space="preserve"> -Dave can refine wording here</w:t>
      </w:r>
      <w:r w:rsidR="002239D4" w:rsidRPr="00F03040">
        <w:rPr>
          <w:color w:val="538135" w:themeColor="accent6" w:themeShade="BF"/>
        </w:rPr>
        <w:t>)</w:t>
      </w:r>
      <w:r w:rsidR="00F03040">
        <w:t>.</w:t>
      </w:r>
      <w:r w:rsidR="005655BE">
        <w:t xml:space="preserve"> [</w:t>
      </w:r>
      <w:r w:rsidR="005655BE" w:rsidRPr="00995A75">
        <w:rPr>
          <w:i/>
          <w:iCs/>
          <w:color w:val="70AD47" w:themeColor="accent6"/>
        </w:rPr>
        <w:t>maybe one final sentence for big picture context/implications</w:t>
      </w:r>
      <w:r w:rsidR="005655BE" w:rsidRPr="005655BE">
        <w:rPr>
          <w:color w:val="70AD47" w:themeColor="accent6"/>
        </w:rPr>
        <w:t>?</w:t>
      </w:r>
      <w:r w:rsidR="005655BE">
        <w:t>]</w:t>
      </w:r>
    </w:p>
    <w:p w14:paraId="17A56550" w14:textId="77777777" w:rsidR="00140E1B" w:rsidRDefault="00140E1B" w:rsidP="00265047">
      <w:pPr>
        <w:spacing w:line="240" w:lineRule="auto"/>
      </w:pPr>
    </w:p>
    <w:p w14:paraId="5112162B" w14:textId="712A02ED" w:rsidR="00140E1B" w:rsidRDefault="00544210" w:rsidP="00F56FEB">
      <w:pPr>
        <w:pStyle w:val="Heading1"/>
      </w:pPr>
      <w:r>
        <w:t>METHODS</w:t>
      </w:r>
    </w:p>
    <w:p w14:paraId="1132A48C" w14:textId="0AD56BDD" w:rsidR="00544210" w:rsidRDefault="00544210" w:rsidP="00544210">
      <w:pPr>
        <w:pStyle w:val="Heading2"/>
      </w:pPr>
      <w:commentRangeStart w:id="30"/>
      <w:r>
        <w:t>S</w:t>
      </w:r>
      <w:commentRangeEnd w:id="30"/>
      <w:r w:rsidR="00FC722D">
        <w:rPr>
          <w:rStyle w:val="CommentReference"/>
          <w:rFonts w:asciiTheme="minorHAnsi" w:eastAsiaTheme="minorHAnsi" w:hAnsiTheme="minorHAnsi" w:cstheme="minorBidi"/>
          <w:color w:val="auto"/>
        </w:rPr>
        <w:commentReference w:id="30"/>
      </w:r>
      <w:r>
        <w:t>tudy species</w:t>
      </w:r>
      <w:r w:rsidR="00591E35">
        <w:t xml:space="preserve"> and census methods</w:t>
      </w:r>
    </w:p>
    <w:p w14:paraId="143FACBE" w14:textId="17B80511" w:rsidR="00140E1B" w:rsidRDefault="00C434F2" w:rsidP="00544210">
      <w:pPr>
        <w:pStyle w:val="ListParagraph"/>
        <w:numPr>
          <w:ilvl w:val="0"/>
          <w:numId w:val="1"/>
        </w:numPr>
        <w:spacing w:line="240" w:lineRule="auto"/>
      </w:pPr>
      <w:r>
        <w:t>brief intro to LHSP and ATPU</w:t>
      </w:r>
    </w:p>
    <w:p w14:paraId="154F3694" w14:textId="2CB2EE73" w:rsidR="00C434F2" w:rsidRDefault="00C434F2" w:rsidP="00C434F2">
      <w:pPr>
        <w:pStyle w:val="ListParagraph"/>
        <w:numPr>
          <w:ilvl w:val="0"/>
          <w:numId w:val="1"/>
        </w:numPr>
        <w:spacing w:line="240" w:lineRule="auto"/>
      </w:pPr>
      <w:r>
        <w:t xml:space="preserve">Census </w:t>
      </w:r>
      <w:r w:rsidR="002E3F1F">
        <w:t>approach</w:t>
      </w:r>
      <w:r>
        <w:t xml:space="preserve">: explain what the </w:t>
      </w:r>
      <w:r w:rsidR="002E3F1F">
        <w:t xml:space="preserve">censuses </w:t>
      </w:r>
      <w:r>
        <w:t xml:space="preserve">look like for these two </w:t>
      </w:r>
      <w:proofErr w:type="spellStart"/>
      <w:r>
        <w:t>spp</w:t>
      </w:r>
      <w:proofErr w:type="spellEnd"/>
      <w:r>
        <w:t xml:space="preserve"> in Atlantic Canada</w:t>
      </w:r>
      <w:r w:rsidR="000410D9">
        <w:t xml:space="preserve"> </w:t>
      </w:r>
      <w:r w:rsidR="000600CB">
        <w:t xml:space="preserve">(noting that </w:t>
      </w:r>
      <w:r w:rsidR="00E71216">
        <w:t>minimal LHSP data for Quebec)</w:t>
      </w:r>
      <w:r w:rsidR="004A6E3E">
        <w:t>, could we use m</w:t>
      </w:r>
      <w:r w:rsidR="0078125F">
        <w:t xml:space="preserve">aximums and use a censored </w:t>
      </w:r>
      <w:r w:rsidR="00B419BF">
        <w:t xml:space="preserve">likelihood </w:t>
      </w:r>
      <w:r w:rsidR="0078125F">
        <w:t>approach?</w:t>
      </w:r>
    </w:p>
    <w:p w14:paraId="2EEC146F" w14:textId="0C4DAF4E" w:rsidR="00591E35" w:rsidRDefault="00F96FB2" w:rsidP="00591E35">
      <w:pPr>
        <w:pStyle w:val="Heading2"/>
      </w:pPr>
      <w:r>
        <w:t xml:space="preserve">Description of Hierarchical </w:t>
      </w:r>
      <w:r w:rsidR="00425C66">
        <w:t xml:space="preserve">Population </w:t>
      </w:r>
      <w:r>
        <w:t xml:space="preserve">Model </w:t>
      </w:r>
    </w:p>
    <w:p w14:paraId="26114289" w14:textId="1B4AF4DE" w:rsidR="000D1D45" w:rsidRDefault="002B0B01" w:rsidP="002542C4">
      <w:r>
        <w:t>We e</w:t>
      </w:r>
      <w:r w:rsidR="0070464F">
        <w:t xml:space="preserve">stimated colony- and regional-level </w:t>
      </w:r>
      <w:r>
        <w:t xml:space="preserve">population trajectories </w:t>
      </w:r>
      <w:r w:rsidR="0070464F">
        <w:t>us</w:t>
      </w:r>
      <w:r>
        <w:t xml:space="preserve">ing </w:t>
      </w:r>
      <w:r w:rsidR="00C97C23">
        <w:t xml:space="preserve">hierarchical </w:t>
      </w:r>
      <w:r w:rsidR="0070464F">
        <w:t xml:space="preserve">state-space </w:t>
      </w:r>
      <w:r>
        <w:t>models</w:t>
      </w:r>
      <w:r w:rsidR="00B04049">
        <w:t>.  These models</w:t>
      </w:r>
      <w:r w:rsidR="00DC28DD">
        <w:t xml:space="preserve"> </w:t>
      </w:r>
      <w:r w:rsidR="008160D2">
        <w:t xml:space="preserve">decompose </w:t>
      </w:r>
      <w:proofErr w:type="spellStart"/>
      <w:r w:rsidR="008160D2">
        <w:t>spatio</w:t>
      </w:r>
      <w:proofErr w:type="spellEnd"/>
      <w:r w:rsidR="008160D2">
        <w:t>-temporal variation in seabird counts</w:t>
      </w:r>
      <w:r w:rsidR="00B04049">
        <w:t xml:space="preserve"> into contributions from </w:t>
      </w:r>
      <w:r w:rsidR="00434E02">
        <w:t>biological process</w:t>
      </w:r>
      <w:r w:rsidR="005E4CB7">
        <w:t>es</w:t>
      </w:r>
      <w:r w:rsidR="00434E02">
        <w:t xml:space="preserve"> of interest (i.e., temporal changes in colony-level population indices) and </w:t>
      </w:r>
      <w:r w:rsidR="00B04049">
        <w:t xml:space="preserve">observation processes (i.e., </w:t>
      </w:r>
      <w:r w:rsidR="00434E02">
        <w:t xml:space="preserve">variation due to </w:t>
      </w:r>
      <w:r w:rsidR="005E4CB7">
        <w:t>imprecision in survey counts).</w:t>
      </w:r>
    </w:p>
    <w:p w14:paraId="4B99D4B1" w14:textId="77777777" w:rsidR="007F2C0B" w:rsidRDefault="00E22E6D" w:rsidP="002542C4">
      <w:pPr>
        <w:rPr>
          <w:rFonts w:eastAsiaTheme="minorEastAsia"/>
        </w:rPr>
      </w:pPr>
      <w:r>
        <w:t xml:space="preserve">The model assumes survey counts </w:t>
      </w:r>
      <w:r w:rsidR="00DD2EB0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DD2EB0">
        <w:t xml:space="preserve">) </w:t>
      </w:r>
      <w:r>
        <w:t xml:space="preserve">arise from an over-dispersed Poisson process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>
        <w:rPr>
          <w:rFonts w:eastAsiaTheme="minorEastAsia"/>
        </w:rPr>
        <w:t xml:space="preserve"> for colony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 year </w:t>
      </w:r>
      <m:oMath>
        <m:r>
          <w:rPr>
            <w:rFonts w:ascii="Cambria Math" w:eastAsiaTheme="minorEastAsia" w:hAnsi="Cambria Math"/>
          </w:rPr>
          <m:t>t</m:t>
        </m:r>
      </m:oMath>
      <w:r w:rsidR="007F2C0B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7F2C0B" w14:paraId="1EFBD33E" w14:textId="77777777" w:rsidTr="00B857C1">
        <w:tc>
          <w:tcPr>
            <w:tcW w:w="8725" w:type="dxa"/>
            <w:vAlign w:val="center"/>
          </w:tcPr>
          <w:p w14:paraId="37257771" w14:textId="466E5AE7" w:rsidR="007F2C0B" w:rsidRDefault="00291E5F" w:rsidP="00B857C1">
            <w:pPr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~ Poisson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25" w:type="dxa"/>
            <w:vAlign w:val="center"/>
          </w:tcPr>
          <w:p w14:paraId="3364040A" w14:textId="77777777" w:rsidR="007F2C0B" w:rsidRDefault="007F2C0B" w:rsidP="00B857C1">
            <w:pPr>
              <w:spacing w:before="120" w:after="120"/>
              <w:jc w:val="center"/>
            </w:pPr>
            <w:r>
              <w:t>(1)</w:t>
            </w:r>
          </w:p>
        </w:tc>
      </w:tr>
    </w:tbl>
    <w:p w14:paraId="39E1D8F7" w14:textId="4AB84259" w:rsidR="00E22E6D" w:rsidRDefault="00291E5F" w:rsidP="002542C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E22E6D">
        <w:rPr>
          <w:rFonts w:eastAsiaTheme="minorEastAsia"/>
        </w:rPr>
        <w:t xml:space="preserve"> </w:t>
      </w:r>
      <w:r w:rsidR="00DD2EB0">
        <w:rPr>
          <w:rFonts w:eastAsiaTheme="minorEastAsia"/>
        </w:rPr>
        <w:t>is</w:t>
      </w:r>
      <w:r w:rsidR="008A5D95">
        <w:rPr>
          <w:rFonts w:eastAsiaTheme="minorEastAsia"/>
        </w:rPr>
        <w:t xml:space="preserve"> </w:t>
      </w:r>
      <w:r w:rsidR="00DD2EB0">
        <w:rPr>
          <w:rFonts w:eastAsiaTheme="minorEastAsia"/>
        </w:rPr>
        <w:t xml:space="preserve">a </w:t>
      </w:r>
      <w:r w:rsidR="00DD2721">
        <w:rPr>
          <w:rFonts w:eastAsiaTheme="minorEastAsia"/>
        </w:rPr>
        <w:t>n</w:t>
      </w:r>
      <w:r w:rsidR="006E205E">
        <w:rPr>
          <w:rFonts w:eastAsiaTheme="minorEastAsia"/>
        </w:rPr>
        <w:t>ormally distributed random variable</w:t>
      </w:r>
      <w:r w:rsidR="00CC29AA">
        <w:rPr>
          <w:rFonts w:eastAsiaTheme="minorEastAsia"/>
        </w:rPr>
        <w:t xml:space="preserve"> with </w:t>
      </w:r>
      <w:r w:rsidR="00C97C23">
        <w:rPr>
          <w:rFonts w:eastAsiaTheme="minorEastAsia"/>
        </w:rPr>
        <w:t>me</w:t>
      </w:r>
      <w:r w:rsidR="00DD2721">
        <w:rPr>
          <w:rFonts w:eastAsiaTheme="minorEastAsia"/>
        </w:rPr>
        <w:t>an</w:t>
      </w:r>
      <w:r w:rsidR="00C97C23">
        <w:rPr>
          <w:rFonts w:eastAsiaTheme="minorEastAsia"/>
        </w:rPr>
        <w:t xml:space="preserve"> equal to </w:t>
      </w:r>
      <w:r w:rsidR="00C72E4E">
        <w:rPr>
          <w:rFonts w:eastAsiaTheme="minorEastAsia"/>
        </w:rPr>
        <w:t xml:space="preserve">an </w:t>
      </w:r>
      <w:r w:rsidR="00C97C23">
        <w:rPr>
          <w:rFonts w:eastAsiaTheme="minorEastAsia"/>
        </w:rPr>
        <w:t>expected count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C97C23">
        <w:rPr>
          <w:rFonts w:eastAsiaTheme="minorEastAsia"/>
        </w:rPr>
        <w:t xml:space="preserve">) and </w:t>
      </w:r>
      <w:r w:rsidR="00706D49">
        <w:rPr>
          <w:rFonts w:eastAsiaTheme="minorEastAsia"/>
        </w:rPr>
        <w:t xml:space="preserve">a </w:t>
      </w:r>
      <w:r w:rsidR="00CC29AA">
        <w:rPr>
          <w:rFonts w:eastAsiaTheme="minorEastAsia"/>
        </w:rPr>
        <w:t xml:space="preserve">variance </w:t>
      </w:r>
      <w:r w:rsidR="00706D49">
        <w:rPr>
          <w:rFonts w:eastAsiaTheme="minorEastAsia"/>
        </w:rPr>
        <w:t>term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06D49">
        <w:rPr>
          <w:rFonts w:eastAsiaTheme="minorEastAsia"/>
        </w:rPr>
        <w:t>) that characterizes the magnitude of</w:t>
      </w:r>
      <w:r w:rsidR="00C97C23">
        <w:rPr>
          <w:rFonts w:eastAsiaTheme="minorEastAsia"/>
        </w:rPr>
        <w:t xml:space="preserve"> sampling error</w:t>
      </w:r>
      <w:r w:rsidR="00AB3C77">
        <w:rPr>
          <w:rFonts w:eastAsiaTheme="minorEastAsia"/>
        </w:rPr>
        <w:t xml:space="preserve"> during a survey</w:t>
      </w:r>
      <w:r w:rsidR="00706D49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4B2640" w14:paraId="112AE935" w14:textId="77777777" w:rsidTr="00B857C1">
        <w:tc>
          <w:tcPr>
            <w:tcW w:w="8725" w:type="dxa"/>
            <w:vAlign w:val="center"/>
          </w:tcPr>
          <w:p w14:paraId="0FA0814D" w14:textId="4AA59668" w:rsidR="004B2640" w:rsidRPr="004B2640" w:rsidRDefault="00291E5F" w:rsidP="00D95BF1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~ 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ormal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25" w:type="dxa"/>
            <w:vAlign w:val="center"/>
          </w:tcPr>
          <w:p w14:paraId="1B8D2757" w14:textId="4D7ED3F9" w:rsidR="004B2640" w:rsidRDefault="004B2640" w:rsidP="00D95BF1">
            <w:pPr>
              <w:spacing w:before="120" w:after="120"/>
              <w:jc w:val="center"/>
            </w:pPr>
            <w:r>
              <w:t>(2)</w:t>
            </w:r>
          </w:p>
        </w:tc>
      </w:tr>
    </w:tbl>
    <w:p w14:paraId="07230B4B" w14:textId="31F275BB" w:rsidR="00665C8D" w:rsidRDefault="009C437D" w:rsidP="002542C4">
      <w:pPr>
        <w:rPr>
          <w:rFonts w:eastAsiaTheme="minorEastAsia"/>
        </w:rPr>
      </w:pPr>
      <w:r>
        <w:rPr>
          <w:rFonts w:eastAsiaTheme="minorEastAsia"/>
        </w:rPr>
        <w:t>This explicitly recognizes that there are inevitable discrepancies between the numbers of birds estimated from surveys and the total number of birds that would be counted with a true colony census</w:t>
      </w:r>
      <w:r w:rsidR="00B970C0">
        <w:rPr>
          <w:rFonts w:eastAsiaTheme="minorEastAsia"/>
        </w:rPr>
        <w:t xml:space="preserve">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B970C0">
        <w:rPr>
          <w:rFonts w:eastAsiaTheme="minorEastAsia"/>
        </w:rPr>
        <w:t xml:space="preserve"> is the standard error associated with a survey)</w:t>
      </w:r>
      <w:r>
        <w:rPr>
          <w:rFonts w:eastAsiaTheme="minorEastAsia"/>
        </w:rPr>
        <w:t>.</w:t>
      </w:r>
    </w:p>
    <w:p w14:paraId="4F39FD56" w14:textId="12BD0DFF" w:rsidR="00C97C23" w:rsidRDefault="00D95BF1" w:rsidP="002542C4">
      <w:pPr>
        <w:rPr>
          <w:rFonts w:eastAsiaTheme="minorEastAsia"/>
        </w:rPr>
      </w:pPr>
      <w:r>
        <w:rPr>
          <w:rFonts w:eastAsiaTheme="minorEastAsia"/>
        </w:rPr>
        <w:t>The</w:t>
      </w:r>
      <w:r w:rsidR="00706D49">
        <w:rPr>
          <w:rFonts w:eastAsiaTheme="minorEastAsia"/>
        </w:rPr>
        <w:t xml:space="preserve"> model decomposes e</w:t>
      </w:r>
      <w:r w:rsidR="00E9328B">
        <w:rPr>
          <w:rFonts w:eastAsiaTheme="minorEastAsia"/>
        </w:rPr>
        <w:t xml:space="preserve">xpected counts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E9328B">
        <w:rPr>
          <w:rFonts w:eastAsiaTheme="minorEastAsia"/>
        </w:rPr>
        <w:t xml:space="preserve"> </w:t>
      </w:r>
      <w:r w:rsidR="00706D49">
        <w:rPr>
          <w:rFonts w:eastAsiaTheme="minorEastAsia"/>
        </w:rPr>
        <w:t xml:space="preserve">into contributions from two </w:t>
      </w:r>
      <w:r>
        <w:rPr>
          <w:rFonts w:eastAsiaTheme="minorEastAsia"/>
        </w:rPr>
        <w:t>terms</w:t>
      </w:r>
      <w:r w:rsidR="005E0BE7">
        <w:rPr>
          <w:rFonts w:eastAsiaTheme="minorEastAsia"/>
        </w:rPr>
        <w:t xml:space="preserve"> through a logarithmic link function</w:t>
      </w:r>
      <w:r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D95BF1" w14:paraId="23C8B957" w14:textId="77777777" w:rsidTr="00BE5B4C">
        <w:tc>
          <w:tcPr>
            <w:tcW w:w="8725" w:type="dxa"/>
            <w:vAlign w:val="center"/>
          </w:tcPr>
          <w:p w14:paraId="3FD1FB55" w14:textId="068890BD" w:rsidR="00D95BF1" w:rsidRPr="004B2640" w:rsidRDefault="00291E5F" w:rsidP="00BE5B4C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i,t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25" w:type="dxa"/>
            <w:vAlign w:val="center"/>
          </w:tcPr>
          <w:p w14:paraId="75A3B0F6" w14:textId="3C75FD83" w:rsidR="00D95BF1" w:rsidRDefault="00D95BF1" w:rsidP="00BE5B4C">
            <w:pPr>
              <w:spacing w:before="120" w:after="120"/>
              <w:jc w:val="center"/>
            </w:pPr>
            <w:r>
              <w:t>(</w:t>
            </w:r>
            <w:r w:rsidR="00423204">
              <w:t>3</w:t>
            </w:r>
            <w:r>
              <w:t>)</w:t>
            </w:r>
          </w:p>
        </w:tc>
      </w:tr>
    </w:tbl>
    <w:p w14:paraId="4A78E8A2" w14:textId="6F1C846C" w:rsidR="004B2640" w:rsidRDefault="004B2640" w:rsidP="002542C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6A0E18">
        <w:rPr>
          <w:rFonts w:eastAsiaTheme="minorEastAsia"/>
        </w:rPr>
        <w:t xml:space="preserve"> </w:t>
      </w:r>
      <w:r w:rsidR="00D213F8">
        <w:rPr>
          <w:rFonts w:eastAsiaTheme="minorEastAsia"/>
        </w:rPr>
        <w:t xml:space="preserve">represents </w:t>
      </w:r>
      <w:r w:rsidR="0062360E">
        <w:rPr>
          <w:rFonts w:eastAsiaTheme="minorEastAsia"/>
        </w:rPr>
        <w:t xml:space="preserve">the </w:t>
      </w:r>
      <w:r w:rsidR="004E68F9">
        <w:rPr>
          <w:rFonts w:eastAsiaTheme="minorEastAsia"/>
        </w:rPr>
        <w:t xml:space="preserve">general </w:t>
      </w:r>
      <w:r w:rsidR="0062360E">
        <w:rPr>
          <w:rFonts w:eastAsiaTheme="minorEastAsia"/>
        </w:rPr>
        <w:t xml:space="preserve">shape of </w:t>
      </w:r>
      <w:r w:rsidR="0027002C">
        <w:rPr>
          <w:rFonts w:eastAsiaTheme="minorEastAsia"/>
        </w:rPr>
        <w:t xml:space="preserve">each </w:t>
      </w:r>
      <w:r w:rsidR="00910848">
        <w:rPr>
          <w:rFonts w:eastAsiaTheme="minorEastAsia"/>
        </w:rPr>
        <w:t>colony</w:t>
      </w:r>
      <w:r w:rsidR="0027002C">
        <w:rPr>
          <w:rFonts w:eastAsiaTheme="minorEastAsia"/>
        </w:rPr>
        <w:t>’s</w:t>
      </w:r>
      <w:r w:rsidR="00910848">
        <w:rPr>
          <w:rFonts w:eastAsiaTheme="minorEastAsia"/>
        </w:rPr>
        <w:t xml:space="preserve"> trajectory </w:t>
      </w:r>
      <w:r w:rsidR="00CD0D3D">
        <w:rPr>
          <w:rFonts w:eastAsiaTheme="minorEastAsia"/>
        </w:rPr>
        <w:t>across years</w:t>
      </w:r>
      <w:r w:rsidR="00910848">
        <w:rPr>
          <w:rFonts w:eastAsiaTheme="minorEastAsia"/>
        </w:rPr>
        <w:t xml:space="preserve">, </w:t>
      </w:r>
      <w:r w:rsidR="00423204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F83DA4">
        <w:rPr>
          <w:rFonts w:eastAsiaTheme="minorEastAsia"/>
        </w:rPr>
        <w:t xml:space="preserve"> represents annual departures </w:t>
      </w:r>
      <w:r w:rsidR="00397883">
        <w:rPr>
          <w:rFonts w:eastAsiaTheme="minorEastAsia"/>
        </w:rPr>
        <w:t xml:space="preserve">of population indices </w:t>
      </w:r>
      <w:r w:rsidR="00F83DA4">
        <w:rPr>
          <w:rFonts w:eastAsiaTheme="minorEastAsia"/>
        </w:rPr>
        <w:t>from the colony-level smooths</w:t>
      </w:r>
      <w:r w:rsidR="00F713CE">
        <w:rPr>
          <w:rFonts w:eastAsiaTheme="minorEastAsia"/>
        </w:rPr>
        <w:t xml:space="preserve"> (</w:t>
      </w:r>
      <w:r w:rsidR="00FE2169">
        <w:rPr>
          <w:rFonts w:eastAsiaTheme="minorEastAsia"/>
        </w:rPr>
        <w:t>sometimes called</w:t>
      </w:r>
      <w:r w:rsidR="00F713CE">
        <w:rPr>
          <w:rFonts w:eastAsiaTheme="minorEastAsia"/>
        </w:rPr>
        <w:t xml:space="preserve"> “process variance”)</w:t>
      </w:r>
      <w:r w:rsidR="00423204">
        <w:rPr>
          <w:rFonts w:eastAsiaTheme="minorEastAsia"/>
        </w:rPr>
        <w:t>.</w:t>
      </w:r>
    </w:p>
    <w:p w14:paraId="7819DF88" w14:textId="255F173C" w:rsidR="009F0A28" w:rsidRPr="00EA1ABD" w:rsidRDefault="00397883" w:rsidP="002542C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D4783E">
        <w:rPr>
          <w:rFonts w:eastAsiaTheme="minorEastAsia"/>
        </w:rPr>
        <w:t>primary goal of</w:t>
      </w:r>
      <w:r>
        <w:rPr>
          <w:rFonts w:eastAsiaTheme="minorEastAsia"/>
        </w:rPr>
        <w:t xml:space="preserve"> our </w:t>
      </w:r>
      <w:r w:rsidR="00EA1ABD">
        <w:rPr>
          <w:rFonts w:eastAsiaTheme="minorEastAsia"/>
        </w:rPr>
        <w:t>analysis is</w:t>
      </w:r>
      <w:r w:rsidR="00D4783E">
        <w:rPr>
          <w:rFonts w:eastAsiaTheme="minorEastAsia"/>
        </w:rPr>
        <w:t xml:space="preserve"> to</w:t>
      </w:r>
      <w:r w:rsidR="00EA1ABD">
        <w:rPr>
          <w:rFonts w:eastAsiaTheme="minorEastAsia"/>
        </w:rPr>
        <w:t xml:space="preserve"> descr</w:t>
      </w:r>
      <w:r w:rsidR="00D4783E">
        <w:rPr>
          <w:rFonts w:eastAsiaTheme="minorEastAsia"/>
        </w:rPr>
        <w:t>ibe</w:t>
      </w:r>
      <w:r w:rsidR="00EA1ABD">
        <w:rPr>
          <w:rFonts w:eastAsiaTheme="minorEastAsia"/>
        </w:rPr>
        <w:t xml:space="preserve"> temporal patterns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EA1ABD">
        <w:rPr>
          <w:rFonts w:eastAsiaTheme="minorEastAsia"/>
        </w:rPr>
        <w:t xml:space="preserve"> and its variation among colonies.  </w:t>
      </w:r>
      <w:r w:rsidR="00D213F8">
        <w:t xml:space="preserve">We </w:t>
      </w:r>
      <w:r w:rsidR="00151DE0">
        <w:t>accomplish</w:t>
      </w:r>
      <w:r w:rsidR="006C07AC">
        <w:t>ed</w:t>
      </w:r>
      <w:r w:rsidR="00151DE0">
        <w:t xml:space="preserve"> this using </w:t>
      </w:r>
      <w:r w:rsidR="0085637E">
        <w:t>hierarchical generalized additive mixed models (GAMMs)</w:t>
      </w:r>
      <w:r w:rsidR="006C07AC">
        <w:t xml:space="preserve"> that fit smoothed temporal trajectories to each colony</w:t>
      </w:r>
      <w:r w:rsidR="00AC0725">
        <w:t>,</w:t>
      </w:r>
      <w:r w:rsidR="00173541">
        <w:t xml:space="preserve"> </w:t>
      </w:r>
      <w:r w:rsidR="006C07AC">
        <w:t>using an approach</w:t>
      </w:r>
      <w:r w:rsidR="00B81A49">
        <w:t xml:space="preserve"> </w:t>
      </w:r>
      <w:r w:rsidR="006C07AC">
        <w:t>described in</w:t>
      </w:r>
      <w:r w:rsidR="004D4EB5">
        <w:t xml:space="preserve"> </w:t>
      </w:r>
      <w:r w:rsidR="00B81A49">
        <w:t>Smith and Edwards (20</w:t>
      </w:r>
      <w:r w:rsidR="004D4EB5">
        <w:t>21</w:t>
      </w:r>
      <w:r w:rsidR="007470D4">
        <w:t>) where</w:t>
      </w:r>
      <w:r w:rsidR="00C8598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565AE8" w14:paraId="1F6B9803" w14:textId="77777777" w:rsidTr="00565AE8">
        <w:tc>
          <w:tcPr>
            <w:tcW w:w="8725" w:type="dxa"/>
          </w:tcPr>
          <w:p w14:paraId="3328141B" w14:textId="172F8F19" w:rsidR="00565AE8" w:rsidRDefault="00291E5F" w:rsidP="00B70BA2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 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t,k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625" w:type="dxa"/>
          </w:tcPr>
          <w:p w14:paraId="2398290D" w14:textId="1F8A4248" w:rsidR="00565AE8" w:rsidRDefault="00565AE8" w:rsidP="00B70BA2">
            <w:pPr>
              <w:spacing w:before="120" w:after="120"/>
            </w:pPr>
            <w:r>
              <w:t>(</w:t>
            </w:r>
            <w:r w:rsidR="00423204">
              <w:t>4</w:t>
            </w:r>
            <w:r>
              <w:t>)</w:t>
            </w:r>
          </w:p>
        </w:tc>
      </w:tr>
    </w:tbl>
    <w:p w14:paraId="555E308C" w14:textId="2A66FEB8" w:rsidR="00787720" w:rsidRDefault="00062470" w:rsidP="00090EA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>
        <w:rPr>
          <w:rFonts w:eastAsiaTheme="minorEastAsia"/>
        </w:rPr>
        <w:t xml:space="preserve"> therefore </w:t>
      </w:r>
      <w:r w:rsidR="006C07AC">
        <w:t>includes</w:t>
      </w:r>
      <w:r w:rsidR="00A57929">
        <w:rPr>
          <w:rFonts w:eastAsiaTheme="minorEastAsia"/>
        </w:rPr>
        <w:t xml:space="preserve"> effects of</w:t>
      </w:r>
      <w:r w:rsidR="0066568C">
        <w:rPr>
          <w:rFonts w:eastAsiaTheme="minorEastAsia"/>
        </w:rPr>
        <w:t xml:space="preserve"> colony</w:t>
      </w:r>
      <w:r w:rsidR="006B7AE6">
        <w:rPr>
          <w:rFonts w:eastAsiaTheme="minorEastAsia"/>
        </w:rPr>
        <w:t>-level intercepts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0, i</m:t>
            </m:r>
          </m:sub>
        </m:sSub>
      </m:oMath>
      <w:r w:rsidR="006B7AE6">
        <w:rPr>
          <w:rFonts w:eastAsiaTheme="minorEastAsia"/>
        </w:rPr>
        <w:t>)</w:t>
      </w:r>
      <w:r w:rsidR="00A57929">
        <w:rPr>
          <w:rFonts w:eastAsiaTheme="minorEastAsia"/>
        </w:rPr>
        <w:t xml:space="preserve"> and</w:t>
      </w:r>
      <w:r w:rsidR="00467EBF">
        <w:rPr>
          <w:rFonts w:eastAsiaTheme="minorEastAsia"/>
        </w:rPr>
        <w:t xml:space="preserve"> </w:t>
      </w:r>
      <w:r w:rsidR="00372EAD">
        <w:rPr>
          <w:rFonts w:eastAsiaTheme="minorEastAsia"/>
        </w:rPr>
        <w:t xml:space="preserve">a </w:t>
      </w:r>
      <w:r w:rsidR="00EC67FE">
        <w:rPr>
          <w:rFonts w:eastAsiaTheme="minorEastAsia"/>
        </w:rPr>
        <w:t xml:space="preserve">semi-parametric </w:t>
      </w:r>
      <w:r w:rsidR="0013186D">
        <w:rPr>
          <w:rFonts w:eastAsiaTheme="minorEastAsia"/>
        </w:rPr>
        <w:t xml:space="preserve">“smoothed” </w:t>
      </w:r>
      <w:r w:rsidR="00372EAD">
        <w:rPr>
          <w:rFonts w:eastAsiaTheme="minorEastAsia"/>
        </w:rPr>
        <w:t>temporal process de</w:t>
      </w:r>
      <w:r w:rsidR="006C07AC">
        <w:rPr>
          <w:rFonts w:eastAsiaTheme="minorEastAsia"/>
        </w:rPr>
        <w:t>fined</w:t>
      </w:r>
      <w:r w:rsidR="00372EAD">
        <w:rPr>
          <w:rFonts w:eastAsiaTheme="minorEastAsia"/>
        </w:rPr>
        <w:t xml:space="preserve"> by </w:t>
      </w:r>
      <w:r w:rsidR="00EC67FE">
        <w:rPr>
          <w:rFonts w:eastAsiaTheme="minorEastAsia"/>
        </w:rPr>
        <w:t>a generalized additive function 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t,k</m:t>
                </m:r>
              </m:sub>
            </m:sSub>
          </m:e>
        </m:nary>
      </m:oMath>
      <w:r w:rsidR="00EC67FE">
        <w:rPr>
          <w:rFonts w:eastAsiaTheme="minorEastAsia"/>
        </w:rPr>
        <w:t>)</w:t>
      </w:r>
      <w:r w:rsidR="00CB5E1A">
        <w:rPr>
          <w:rFonts w:eastAsiaTheme="minorEastAsia"/>
        </w:rPr>
        <w:t xml:space="preserve">, </w:t>
      </w:r>
      <w:r w:rsidR="00FD259B">
        <w:rPr>
          <w:rFonts w:eastAsiaTheme="minorEastAsia"/>
        </w:rPr>
        <w:t>involving the</w:t>
      </w:r>
      <w:r w:rsidR="006C07AC">
        <w:rPr>
          <w:rFonts w:eastAsiaTheme="minorEastAsia"/>
        </w:rPr>
        <w:t xml:space="preserve"> product of</w:t>
      </w:r>
      <w:r w:rsidR="00A071E0">
        <w:rPr>
          <w:rFonts w:eastAsiaTheme="minorEastAsia"/>
        </w:rPr>
        <w:t xml:space="preserve"> </w:t>
      </w:r>
      <w:r w:rsidR="007A7884">
        <w:rPr>
          <w:rFonts w:eastAsiaTheme="minorEastAsia"/>
        </w:rPr>
        <w:t xml:space="preserve">a series of </w:t>
      </w:r>
      <w:r w:rsidR="00763453">
        <w:rPr>
          <w:rFonts w:eastAsiaTheme="minorEastAsia"/>
        </w:rPr>
        <w:t>colony-level</w:t>
      </w:r>
      <w:r w:rsidR="00CB5E1A">
        <w:rPr>
          <w:rFonts w:eastAsiaTheme="minorEastAsia"/>
        </w:rPr>
        <w:t xml:space="preserve"> smoothing</w:t>
      </w:r>
      <w:r w:rsidR="00763453">
        <w:rPr>
          <w:rFonts w:eastAsiaTheme="minorEastAsia"/>
        </w:rPr>
        <w:t xml:space="preserve"> </w:t>
      </w:r>
      <w:r w:rsidR="003E67F3">
        <w:rPr>
          <w:rFonts w:eastAsiaTheme="minorEastAsia"/>
        </w:rPr>
        <w:t>coefficients</w:t>
      </w:r>
      <w:r w:rsidR="007A788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7A7884">
        <w:rPr>
          <w:rFonts w:eastAsiaTheme="minorEastAsia"/>
        </w:rPr>
        <w:t xml:space="preserve">) </w:t>
      </w:r>
      <w:r w:rsidR="0028048E">
        <w:rPr>
          <w:rFonts w:eastAsiaTheme="minorEastAsia"/>
        </w:rPr>
        <w:t xml:space="preserve">and </w:t>
      </w:r>
      <w:r w:rsidR="00E80F0E">
        <w:rPr>
          <w:rFonts w:eastAsiaTheme="minorEastAsia"/>
        </w:rPr>
        <w:t>a design matrix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t,k</m:t>
            </m:r>
          </m:sub>
        </m:sSub>
      </m:oMath>
      <w:r w:rsidR="00E80F0E">
        <w:rPr>
          <w:rFonts w:eastAsiaTheme="minorEastAsia"/>
        </w:rPr>
        <w:t xml:space="preserve">) that is constructed from </w:t>
      </w:r>
      <w:r w:rsidR="00D6492B">
        <w:rPr>
          <w:rFonts w:eastAsiaTheme="minorEastAsia"/>
        </w:rPr>
        <w:t>a series of</w:t>
      </w:r>
      <w:r w:rsidR="00D2023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="00D6492B">
        <w:rPr>
          <w:rFonts w:eastAsiaTheme="minorEastAsia"/>
        </w:rPr>
        <w:t xml:space="preserve"> </w:t>
      </w:r>
      <w:proofErr w:type="spellStart"/>
      <w:r w:rsidR="00011433">
        <w:rPr>
          <w:rFonts w:eastAsiaTheme="minorEastAsia"/>
        </w:rPr>
        <w:t>basis</w:t>
      </w:r>
      <w:proofErr w:type="spellEnd"/>
      <w:r w:rsidR="00011433">
        <w:rPr>
          <w:rFonts w:eastAsiaTheme="minorEastAsia"/>
        </w:rPr>
        <w:t xml:space="preserve"> functions </w:t>
      </w:r>
      <w:r w:rsidR="00D6492B">
        <w:rPr>
          <w:rFonts w:eastAsiaTheme="minorEastAsia"/>
        </w:rPr>
        <w:t xml:space="preserve">multiplied by a </w:t>
      </w:r>
      <w:r w:rsidR="00D20230">
        <w:rPr>
          <w:rFonts w:eastAsiaTheme="minorEastAsia"/>
        </w:rPr>
        <w:t>smoothness penalty</w:t>
      </w:r>
      <w:r w:rsidR="00827C89">
        <w:rPr>
          <w:rFonts w:eastAsiaTheme="minorEastAsia"/>
        </w:rPr>
        <w:t>.</w:t>
      </w:r>
      <w:r w:rsidR="00A832B4">
        <w:rPr>
          <w:rFonts w:eastAsiaTheme="minorEastAsia"/>
        </w:rPr>
        <w:t xml:space="preserve"> </w:t>
      </w:r>
      <w:r w:rsidR="004E68F9">
        <w:rPr>
          <w:rFonts w:eastAsiaTheme="minorEastAsia"/>
        </w:rPr>
        <w:t>D</w:t>
      </w:r>
      <w:r w:rsidR="00FD68EB">
        <w:rPr>
          <w:rFonts w:eastAsiaTheme="minorEastAsia"/>
        </w:rPr>
        <w:t xml:space="preserve">etails related to constructing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t,k</m:t>
            </m:r>
          </m:sub>
        </m:sSub>
      </m:oMath>
      <w:r w:rsidR="00FD68EB">
        <w:rPr>
          <w:rFonts w:eastAsiaTheme="minorEastAsia"/>
        </w:rPr>
        <w:t xml:space="preserve"> are described in appendix </w:t>
      </w:r>
      <w:commentRangeStart w:id="31"/>
      <w:r w:rsidR="00FD68EB" w:rsidRPr="00FD68EB">
        <w:rPr>
          <w:rFonts w:eastAsiaTheme="minorEastAsia"/>
          <w:highlight w:val="yellow"/>
        </w:rPr>
        <w:t>XX</w:t>
      </w:r>
      <w:r w:rsidR="00FD68EB">
        <w:rPr>
          <w:rFonts w:eastAsiaTheme="minorEastAsia"/>
        </w:rPr>
        <w:t>.</w:t>
      </w:r>
      <w:commentRangeEnd w:id="31"/>
      <w:r w:rsidR="00B95955">
        <w:rPr>
          <w:rStyle w:val="CommentReference"/>
        </w:rPr>
        <w:commentReference w:id="31"/>
      </w:r>
    </w:p>
    <w:p w14:paraId="5A8AA745" w14:textId="7985DEA1" w:rsidR="00C1308B" w:rsidRDefault="00763453" w:rsidP="00090EA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In our analysis, we estimated the smoothing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>
        <w:rPr>
          <w:rFonts w:eastAsiaTheme="minorEastAsia"/>
        </w:rPr>
        <w:t xml:space="preserve"> as random effects arising from a shared distribution across colonies</w:t>
      </w:r>
      <w:r w:rsidR="002C5E21">
        <w:rPr>
          <w:rFonts w:eastAsiaTheme="minorEastAsia"/>
        </w:rPr>
        <w:t xml:space="preserve"> where</w:t>
      </w:r>
      <w:r w:rsidR="0056202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~Normal(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acc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412BE8">
        <w:rPr>
          <w:rFonts w:eastAsiaTheme="minorEastAsia"/>
        </w:rPr>
        <w:t xml:space="preserve">, following </w:t>
      </w:r>
      <w:r w:rsidR="00412BE8">
        <w:t>Smith and Edwards (2021)</w:t>
      </w:r>
      <w:r w:rsidR="0056202B">
        <w:rPr>
          <w:rFonts w:eastAsiaTheme="minorEastAsia"/>
        </w:rPr>
        <w:t xml:space="preserve">.  </w:t>
      </w:r>
      <w:r w:rsidR="00857D26">
        <w:rPr>
          <w:rFonts w:eastAsiaTheme="minorEastAsia"/>
        </w:rPr>
        <w:t xml:space="preserve">This allows </w:t>
      </w:r>
      <w:r w:rsidR="006445E4">
        <w:rPr>
          <w:rFonts w:eastAsiaTheme="minorEastAsia"/>
        </w:rPr>
        <w:t>the shape of colony-level trajectories</w:t>
      </w:r>
      <w:r w:rsidR="00971B2D">
        <w:rPr>
          <w:rFonts w:eastAsiaTheme="minorEastAsia"/>
        </w:rPr>
        <w:t xml:space="preserve"> to be partially conserved among colonies</w:t>
      </w:r>
      <w:r w:rsidR="00787720">
        <w:rPr>
          <w:rFonts w:eastAsiaTheme="minorEastAsia"/>
        </w:rPr>
        <w:t xml:space="preserve">, </w:t>
      </w:r>
      <w:r w:rsidR="00A61AE4">
        <w:rPr>
          <w:rFonts w:eastAsiaTheme="minorEastAsia"/>
        </w:rPr>
        <w:t>if</w:t>
      </w:r>
      <w:r w:rsidR="006445E4">
        <w:rPr>
          <w:rFonts w:eastAsiaTheme="minorEastAsia"/>
        </w:rPr>
        <w:t xml:space="preserve"> supported by the data</w:t>
      </w:r>
      <w:r w:rsidR="00971B2D">
        <w:rPr>
          <w:rFonts w:eastAsiaTheme="minorEastAsia"/>
        </w:rPr>
        <w:t xml:space="preserve">, which can </w:t>
      </w:r>
      <w:r w:rsidR="007E62DB">
        <w:rPr>
          <w:rFonts w:eastAsiaTheme="minorEastAsia"/>
        </w:rPr>
        <w:t>improve model predictions</w:t>
      </w:r>
      <w:r w:rsidR="00971B2D">
        <w:rPr>
          <w:rFonts w:eastAsiaTheme="minorEastAsia"/>
        </w:rPr>
        <w:t xml:space="preserve"> for colonies with sparse data</w:t>
      </w:r>
      <w:r w:rsidR="007E62DB">
        <w:rPr>
          <w:rFonts w:eastAsiaTheme="minorEastAsia"/>
        </w:rPr>
        <w:t xml:space="preserve">. This </w:t>
      </w:r>
      <w:r w:rsidR="0093578A">
        <w:rPr>
          <w:rFonts w:eastAsiaTheme="minorEastAsia"/>
        </w:rPr>
        <w:t>is</w:t>
      </w:r>
      <w:r w:rsidR="007E62DB">
        <w:rPr>
          <w:rFonts w:eastAsiaTheme="minorEastAsia"/>
        </w:rPr>
        <w:t xml:space="preserve"> </w:t>
      </w:r>
      <w:r w:rsidR="00971B2D">
        <w:rPr>
          <w:rFonts w:eastAsiaTheme="minorEastAsia"/>
        </w:rPr>
        <w:t xml:space="preserve">also a </w:t>
      </w:r>
      <w:r w:rsidR="007E62DB">
        <w:rPr>
          <w:rFonts w:eastAsiaTheme="minorEastAsia"/>
        </w:rPr>
        <w:t xml:space="preserve">valuable </w:t>
      </w:r>
      <w:r w:rsidR="00971B2D">
        <w:rPr>
          <w:rFonts w:eastAsiaTheme="minorEastAsia"/>
        </w:rPr>
        <w:t xml:space="preserve">feature </w:t>
      </w:r>
      <w:r w:rsidR="00745CFF">
        <w:rPr>
          <w:rFonts w:eastAsiaTheme="minorEastAsia"/>
        </w:rPr>
        <w:t>if</w:t>
      </w:r>
      <w:r w:rsidR="007E62DB">
        <w:rPr>
          <w:rFonts w:eastAsiaTheme="minorEastAsia"/>
        </w:rPr>
        <w:t xml:space="preserve"> large-scale </w:t>
      </w:r>
      <w:r w:rsidR="0024001B">
        <w:rPr>
          <w:rFonts w:eastAsiaTheme="minorEastAsia"/>
        </w:rPr>
        <w:t xml:space="preserve">environmental processes </w:t>
      </w:r>
      <w:r w:rsidR="00F40D12">
        <w:rPr>
          <w:rFonts w:eastAsiaTheme="minorEastAsia"/>
        </w:rPr>
        <w:t>(e.g., climate</w:t>
      </w:r>
      <w:r w:rsidR="00245F14">
        <w:rPr>
          <w:rFonts w:eastAsiaTheme="minorEastAsia"/>
        </w:rPr>
        <w:t xml:space="preserve"> oscillations</w:t>
      </w:r>
      <w:r w:rsidR="00A73665">
        <w:rPr>
          <w:rFonts w:eastAsiaTheme="minorEastAsia"/>
        </w:rPr>
        <w:t>)</w:t>
      </w:r>
      <w:r w:rsidR="00F85715">
        <w:rPr>
          <w:rFonts w:eastAsiaTheme="minorEastAsia"/>
        </w:rPr>
        <w:t xml:space="preserve"> </w:t>
      </w:r>
      <w:r w:rsidR="000C6961">
        <w:rPr>
          <w:rFonts w:eastAsiaTheme="minorEastAsia"/>
        </w:rPr>
        <w:t xml:space="preserve">affect </w:t>
      </w:r>
      <w:r w:rsidR="00AA01E0">
        <w:rPr>
          <w:rFonts w:eastAsiaTheme="minorEastAsia"/>
        </w:rPr>
        <w:t>an entire regional population in</w:t>
      </w:r>
      <w:r w:rsidR="000C6961">
        <w:rPr>
          <w:rFonts w:eastAsiaTheme="minorEastAsia"/>
        </w:rPr>
        <w:t xml:space="preserve"> a similar way, leading to trajector</w:t>
      </w:r>
      <w:r w:rsidR="00F40D12">
        <w:rPr>
          <w:rFonts w:eastAsiaTheme="minorEastAsia"/>
        </w:rPr>
        <w:t>ies with similar shapes</w:t>
      </w:r>
      <w:r w:rsidR="000C6961">
        <w:rPr>
          <w:rFonts w:eastAsiaTheme="minorEastAsia"/>
        </w:rPr>
        <w:t>.</w:t>
      </w:r>
    </w:p>
    <w:p w14:paraId="55933E73" w14:textId="77777777" w:rsidR="002324AA" w:rsidRDefault="00090EA8" w:rsidP="00FE34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>
        <w:rPr>
          <w:rFonts w:eastAsiaTheme="minorEastAsia"/>
        </w:rPr>
        <w:t xml:space="preserve"> </w:t>
      </w:r>
      <w:r w:rsidR="00787720">
        <w:rPr>
          <w:rFonts w:eastAsiaTheme="minorEastAsia"/>
        </w:rPr>
        <w:t xml:space="preserve">in equation 3 </w:t>
      </w:r>
      <w:r>
        <w:rPr>
          <w:rFonts w:eastAsiaTheme="minorEastAsia"/>
        </w:rPr>
        <w:t xml:space="preserve">describes </w:t>
      </w:r>
      <w:r w:rsidR="00AB2DCA">
        <w:rPr>
          <w:rFonts w:eastAsiaTheme="minorEastAsia"/>
        </w:rPr>
        <w:t xml:space="preserve">random </w:t>
      </w:r>
      <w:r>
        <w:rPr>
          <w:rFonts w:eastAsiaTheme="minorEastAsia"/>
        </w:rPr>
        <w:t xml:space="preserve">annual departures from the </w:t>
      </w:r>
      <w:r w:rsidR="00AB2DCA">
        <w:rPr>
          <w:rFonts w:eastAsiaTheme="minorEastAsia"/>
        </w:rPr>
        <w:t>colony-level smooths</w:t>
      </w:r>
      <w:r w:rsidR="002324AA">
        <w:rPr>
          <w:rFonts w:eastAsiaTheme="minorEastAsia"/>
        </w:rPr>
        <w:t>, which we modeled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2324AA" w14:paraId="1F841D65" w14:textId="77777777" w:rsidTr="00BE5B4C">
        <w:tc>
          <w:tcPr>
            <w:tcW w:w="8725" w:type="dxa"/>
          </w:tcPr>
          <w:p w14:paraId="2A8D9499" w14:textId="73D05716" w:rsidR="002324AA" w:rsidRDefault="00291E5F" w:rsidP="00BE5B4C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~ Normal(0,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625" w:type="dxa"/>
          </w:tcPr>
          <w:p w14:paraId="148A7A57" w14:textId="77777777" w:rsidR="002324AA" w:rsidRDefault="002324AA" w:rsidP="00BE5B4C">
            <w:pPr>
              <w:spacing w:before="120" w:after="120"/>
            </w:pPr>
            <w:r>
              <w:t>(5)</w:t>
            </w:r>
          </w:p>
        </w:tc>
      </w:tr>
    </w:tbl>
    <w:p w14:paraId="2F117DE3" w14:textId="20E14594" w:rsidR="00FE34D8" w:rsidRDefault="00FE34D8" w:rsidP="00FE34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These deviations </w:t>
      </w:r>
      <w:r w:rsidR="00587A82">
        <w:rPr>
          <w:rFonts w:eastAsiaTheme="minorEastAsia"/>
        </w:rPr>
        <w:t>can</w:t>
      </w:r>
      <w:r>
        <w:rPr>
          <w:rFonts w:eastAsiaTheme="minorEastAsia"/>
        </w:rPr>
        <w:t xml:space="preserve"> be driven by a wide variety of </w:t>
      </w:r>
      <w:r w:rsidR="00FB04C1">
        <w:rPr>
          <w:rFonts w:eastAsiaTheme="minorEastAsia"/>
        </w:rPr>
        <w:t>population processes,</w:t>
      </w:r>
      <w:r w:rsidR="00FD259B">
        <w:rPr>
          <w:rFonts w:eastAsiaTheme="minorEastAsia"/>
        </w:rPr>
        <w:t xml:space="preserve"> </w:t>
      </w:r>
      <w:r w:rsidR="00587A82">
        <w:rPr>
          <w:rFonts w:eastAsiaTheme="minorEastAsia"/>
        </w:rPr>
        <w:t>including</w:t>
      </w:r>
      <w:r w:rsidR="00FD259B">
        <w:rPr>
          <w:rFonts w:eastAsiaTheme="minorEastAsia"/>
        </w:rPr>
        <w:t xml:space="preserve"> </w:t>
      </w:r>
      <w:r w:rsidR="00587A82">
        <w:rPr>
          <w:rFonts w:eastAsiaTheme="minorEastAsia"/>
        </w:rPr>
        <w:t xml:space="preserve">random </w:t>
      </w:r>
      <w:r w:rsidR="00FD259B">
        <w:rPr>
          <w:rFonts w:eastAsiaTheme="minorEastAsia"/>
        </w:rPr>
        <w:t xml:space="preserve">annual variation in </w:t>
      </w:r>
      <w:r w:rsidR="00587A82">
        <w:rPr>
          <w:rFonts w:eastAsiaTheme="minorEastAsia"/>
        </w:rPr>
        <w:t>breeding propensity</w:t>
      </w:r>
      <w:r w:rsidR="008E77EF">
        <w:rPr>
          <w:rFonts w:eastAsiaTheme="minorEastAsia"/>
        </w:rPr>
        <w:t xml:space="preserve"> or</w:t>
      </w:r>
      <w:r w:rsidR="00587A82">
        <w:rPr>
          <w:rFonts w:eastAsiaTheme="minorEastAsia"/>
        </w:rPr>
        <w:t xml:space="preserve"> environmental effects</w:t>
      </w:r>
      <w:r w:rsidR="008E77EF">
        <w:rPr>
          <w:rFonts w:eastAsiaTheme="minorEastAsia"/>
        </w:rPr>
        <w:t xml:space="preserve"> affecting recruitment</w:t>
      </w:r>
      <w:r w:rsidR="00587A82">
        <w:rPr>
          <w:rFonts w:eastAsiaTheme="minorEastAsia"/>
        </w:rPr>
        <w:t>.</w:t>
      </w:r>
      <w:r w:rsidR="00FD259B">
        <w:rPr>
          <w:rFonts w:eastAsiaTheme="minorEastAsia"/>
        </w:rPr>
        <w:t xml:space="preserve"> </w:t>
      </w:r>
      <w:r w:rsidR="00787720">
        <w:rPr>
          <w:rFonts w:eastAsiaTheme="minorEastAsia"/>
        </w:rPr>
        <w:t>While</w:t>
      </w:r>
      <w:r w:rsidR="002D19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2D197A">
        <w:rPr>
          <w:rFonts w:eastAsiaTheme="minorEastAsia"/>
        </w:rPr>
        <w:t xml:space="preserve"> </w:t>
      </w:r>
      <w:r w:rsidR="003435A2">
        <w:rPr>
          <w:rFonts w:eastAsiaTheme="minorEastAsia"/>
        </w:rPr>
        <w:t>describe</w:t>
      </w:r>
      <w:r w:rsidR="00787720">
        <w:rPr>
          <w:rFonts w:eastAsiaTheme="minorEastAsia"/>
        </w:rPr>
        <w:t>s</w:t>
      </w:r>
      <w:r w:rsidR="003435A2">
        <w:rPr>
          <w:rFonts w:eastAsiaTheme="minorEastAsia"/>
        </w:rPr>
        <w:t xml:space="preserve"> genuine year-to-year fluctuations in colony abundance around its temporal smooth</w:t>
      </w:r>
      <w:r w:rsidR="00787720">
        <w:rPr>
          <w:rFonts w:eastAsiaTheme="minorEastAsia"/>
        </w:rPr>
        <w:t>,</w:t>
      </w:r>
      <w:r w:rsidR="0046125B">
        <w:rPr>
          <w:rFonts w:eastAsiaTheme="minorEastAsia"/>
        </w:rPr>
        <w:t xml:space="preserve"> we focus inference </w:t>
      </w:r>
      <w:r w:rsidR="00787720">
        <w:rPr>
          <w:rFonts w:eastAsiaTheme="minorEastAsia"/>
        </w:rPr>
        <w:t>for</w:t>
      </w:r>
      <w:r w:rsidR="00A65987">
        <w:rPr>
          <w:rFonts w:eastAsiaTheme="minorEastAsia"/>
        </w:rPr>
        <w:t xml:space="preserve"> status and trend assessment </w:t>
      </w:r>
      <w:r w:rsidR="0046125B">
        <w:rPr>
          <w:rFonts w:eastAsiaTheme="minorEastAsia"/>
        </w:rPr>
        <w:t xml:space="preserve">on changes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787720">
        <w:rPr>
          <w:rFonts w:eastAsiaTheme="minorEastAsia"/>
        </w:rPr>
        <w:t>, which represents</w:t>
      </w:r>
      <w:r w:rsidR="00A65987">
        <w:rPr>
          <w:rFonts w:eastAsiaTheme="minorEastAsia"/>
        </w:rPr>
        <w:t xml:space="preserve"> longer</w:t>
      </w:r>
      <w:r w:rsidR="00787720">
        <w:rPr>
          <w:rFonts w:eastAsiaTheme="minorEastAsia"/>
        </w:rPr>
        <w:t>-term</w:t>
      </w:r>
      <w:r w:rsidR="00A65987">
        <w:rPr>
          <w:rFonts w:eastAsiaTheme="minorEastAsia"/>
        </w:rPr>
        <w:t xml:space="preserve"> </w:t>
      </w:r>
      <w:r w:rsidR="00787720">
        <w:rPr>
          <w:rFonts w:eastAsiaTheme="minorEastAsia"/>
        </w:rPr>
        <w:t>and more</w:t>
      </w:r>
      <w:r w:rsidR="00A65987">
        <w:rPr>
          <w:rFonts w:eastAsiaTheme="minorEastAsia"/>
        </w:rPr>
        <w:t xml:space="preserve"> persistent changes in the </w:t>
      </w:r>
      <w:r w:rsidR="00787720">
        <w:rPr>
          <w:rFonts w:eastAsiaTheme="minorEastAsia"/>
        </w:rPr>
        <w:t>expected annual</w:t>
      </w:r>
      <w:r w:rsidR="00A65987">
        <w:rPr>
          <w:rFonts w:eastAsiaTheme="minorEastAsia"/>
        </w:rPr>
        <w:t xml:space="preserve"> abundance at colonies.</w:t>
      </w:r>
      <w:r w:rsidR="002324AA">
        <w:rPr>
          <w:rFonts w:eastAsiaTheme="minorEastAsia"/>
        </w:rPr>
        <w:t xml:space="preserve"> </w:t>
      </w:r>
    </w:p>
    <w:p w14:paraId="5F7E5E48" w14:textId="2AB7EED7" w:rsidR="00AA4388" w:rsidRDefault="00787720" w:rsidP="00FE34D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Finally, our </w:t>
      </w:r>
      <w:r w:rsidR="006A037B">
        <w:rPr>
          <w:rFonts w:eastAsiaTheme="minorEastAsia"/>
        </w:rPr>
        <w:t xml:space="preserve">analysis </w:t>
      </w:r>
      <w:r w:rsidR="00B55465">
        <w:rPr>
          <w:rFonts w:eastAsiaTheme="minorEastAsia"/>
        </w:rPr>
        <w:t>included an additional sub-model to estimate the magnitude of sampling variation</w:t>
      </w:r>
      <w:r w:rsidR="004F77EF">
        <w:rPr>
          <w:rFonts w:eastAsiaTheme="minorEastAsia"/>
        </w:rPr>
        <w:t xml:space="preserve"> </w:t>
      </w:r>
      <w:r w:rsidR="0019774B">
        <w:rPr>
          <w:rFonts w:eastAsiaTheme="minorEastAsia"/>
        </w:rPr>
        <w:t xml:space="preserve">for in cases </w:t>
      </w:r>
      <w:r w:rsidR="004F77EF">
        <w:rPr>
          <w:rFonts w:eastAsiaTheme="minorEastAsia"/>
        </w:rPr>
        <w:t>where estimates</w:t>
      </w:r>
      <w:r>
        <w:rPr>
          <w:rFonts w:eastAsiaTheme="minorEastAsia"/>
        </w:rPr>
        <w:t xml:space="preserve"> of</w:t>
      </w:r>
      <w:r w:rsidR="004F77EF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25FE0">
        <w:rPr>
          <w:rFonts w:eastAsiaTheme="minorEastAsia"/>
        </w:rPr>
        <w:t xml:space="preserve"> were missing</w:t>
      </w:r>
      <w:r w:rsidR="0019774B">
        <w:rPr>
          <w:rFonts w:eastAsiaTheme="minorEastAsia"/>
        </w:rPr>
        <w:t xml:space="preserve"> (i.e., </w:t>
      </w:r>
      <w:r w:rsidR="00AA4388">
        <w:rPr>
          <w:rFonts w:eastAsiaTheme="minorEastAsia"/>
        </w:rPr>
        <w:t xml:space="preserve">where </w:t>
      </w:r>
      <w:r w:rsidR="0019774B">
        <w:rPr>
          <w:rFonts w:eastAsiaTheme="minorEastAsia"/>
        </w:rPr>
        <w:t>raw plot-level data to calculate this quantity w</w:t>
      </w:r>
      <w:r w:rsidR="00DC2F57">
        <w:rPr>
          <w:rFonts w:eastAsiaTheme="minorEastAsia"/>
        </w:rPr>
        <w:t>ere</w:t>
      </w:r>
      <w:r w:rsidR="00AA4388">
        <w:rPr>
          <w:rFonts w:eastAsiaTheme="minorEastAsia"/>
        </w:rPr>
        <w:t xml:space="preserve"> unavailable)</w:t>
      </w:r>
      <w:r w:rsidR="00525FE0">
        <w:rPr>
          <w:rFonts w:eastAsiaTheme="minorEastAsia"/>
        </w:rPr>
        <w:t xml:space="preserve">. </w:t>
      </w:r>
      <w:r w:rsidR="00291E5F">
        <w:rPr>
          <w:rFonts w:eastAsiaTheme="minorEastAsia"/>
        </w:rPr>
        <w:t>F</w:t>
      </w:r>
      <w:r w:rsidR="00EE23A4">
        <w:rPr>
          <w:rFonts w:eastAsiaTheme="minorEastAsia"/>
        </w:rPr>
        <w:t>or plot-based surveys of burrow-nesting seabirds</w:t>
      </w:r>
      <w:r w:rsidR="00C4174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  <w:r w:rsidR="00AA61B0">
        <w:rPr>
          <w:rFonts w:eastAsiaTheme="minorEastAsia"/>
        </w:rPr>
        <w:t>can be calculated via design-based estimators of spatial population totals (</w:t>
      </w:r>
      <w:commentRangeStart w:id="32"/>
      <w:r w:rsidR="00AA61B0">
        <w:rPr>
          <w:rFonts w:eastAsiaTheme="minorEastAsia"/>
        </w:rPr>
        <w:t>Horvitz and Thompson 1952</w:t>
      </w:r>
      <w:commentRangeEnd w:id="32"/>
      <w:r w:rsidR="00AA61B0">
        <w:rPr>
          <w:rStyle w:val="CommentReference"/>
        </w:rPr>
        <w:commentReference w:id="32"/>
      </w:r>
      <w:r w:rsidR="00AA61B0">
        <w:rPr>
          <w:rFonts w:eastAsiaTheme="minorEastAsia"/>
        </w:rPr>
        <w:t xml:space="preserve">). </w:t>
      </w:r>
      <w:r w:rsidR="00146BD0">
        <w:rPr>
          <w:rFonts w:eastAsiaTheme="minorEastAsia"/>
        </w:rPr>
        <w:t>In this dataset</w:t>
      </w:r>
      <w:r w:rsidR="00AF47CD">
        <w:rPr>
          <w:rFonts w:eastAsiaTheme="minorEastAsia"/>
        </w:rPr>
        <w:t>, there</w:t>
      </w:r>
      <w:r w:rsidR="00703B5A">
        <w:rPr>
          <w:rFonts w:eastAsiaTheme="minorEastAsia"/>
        </w:rPr>
        <w:t xml:space="preserve"> </w:t>
      </w:r>
      <w:r w:rsidR="00146BD0">
        <w:rPr>
          <w:rFonts w:eastAsiaTheme="minorEastAsia"/>
        </w:rPr>
        <w:t>was</w:t>
      </w:r>
      <w:r w:rsidR="00703B5A">
        <w:rPr>
          <w:rFonts w:eastAsiaTheme="minorEastAsia"/>
        </w:rPr>
        <w:t xml:space="preserve"> a</w:t>
      </w:r>
      <w:r w:rsidR="00070253">
        <w:rPr>
          <w:rFonts w:eastAsiaTheme="minorEastAsia"/>
        </w:rPr>
        <w:t xml:space="preserve">n extremely </w:t>
      </w:r>
      <w:r w:rsidR="00B3785A">
        <w:rPr>
          <w:rFonts w:eastAsiaTheme="minorEastAsia"/>
        </w:rPr>
        <w:t xml:space="preserve">robust </w:t>
      </w:r>
      <w:r w:rsidR="00070253">
        <w:rPr>
          <w:rFonts w:eastAsiaTheme="minorEastAsia"/>
        </w:rPr>
        <w:t xml:space="preserve">positive </w:t>
      </w:r>
      <w:r w:rsidR="000537DA">
        <w:rPr>
          <w:rFonts w:eastAsiaTheme="minorEastAsia"/>
        </w:rPr>
        <w:t xml:space="preserve">empirical </w:t>
      </w:r>
      <w:r w:rsidR="00703B5A">
        <w:rPr>
          <w:rFonts w:eastAsiaTheme="minorEastAsia"/>
        </w:rPr>
        <w:t xml:space="preserve">relationship between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 w:rsidR="000A0BF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>)</m:t>
        </m:r>
      </m:oMath>
      <w:r w:rsidR="000537DA">
        <w:rPr>
          <w:rFonts w:eastAsiaTheme="minorEastAsia"/>
        </w:rPr>
        <w:t xml:space="preserve">, based on surveys that </w:t>
      </w:r>
      <w:r w:rsidR="00EF6558">
        <w:rPr>
          <w:rFonts w:eastAsiaTheme="minorEastAsia"/>
        </w:rPr>
        <w:t>had both quantities available</w:t>
      </w:r>
      <w:r w:rsidR="00727EA6">
        <w:rPr>
          <w:rFonts w:eastAsiaTheme="minorEastAsia"/>
        </w:rPr>
        <w:t xml:space="preserve"> (Figure </w:t>
      </w:r>
      <w:r w:rsidR="00727EA6" w:rsidRPr="00727EA6">
        <w:rPr>
          <w:rFonts w:eastAsiaTheme="minorEastAsia"/>
          <w:highlight w:val="yellow"/>
        </w:rPr>
        <w:t>SXX</w:t>
      </w:r>
      <w:r w:rsidR="00727EA6">
        <w:rPr>
          <w:rFonts w:eastAsiaTheme="minorEastAsia"/>
        </w:rPr>
        <w:t>)</w:t>
      </w:r>
      <w:r w:rsidR="000537DA">
        <w:rPr>
          <w:rFonts w:eastAsiaTheme="minorEastAsia"/>
        </w:rPr>
        <w:t xml:space="preserve">.  </w:t>
      </w:r>
      <w:r w:rsidR="00EF6558">
        <w:rPr>
          <w:rFonts w:eastAsiaTheme="minorEastAsia"/>
        </w:rPr>
        <w:t xml:space="preserve">We therefore estimated missing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</m:oMath>
      <w:r w:rsidR="00EF6558">
        <w:rPr>
          <w:rFonts w:eastAsiaTheme="minorEastAsia"/>
        </w:rPr>
        <w:t xml:space="preserve"> by nesting an additional linear regression within our Bayesian model: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EF6558" w14:paraId="1262FF70" w14:textId="77777777" w:rsidTr="00BE5B4C">
        <w:tc>
          <w:tcPr>
            <w:tcW w:w="8725" w:type="dxa"/>
          </w:tcPr>
          <w:p w14:paraId="64F48135" w14:textId="74C58D24" w:rsidR="00EF6558" w:rsidRDefault="00291E5F" w:rsidP="00BE5B4C">
            <w:pPr>
              <w:spacing w:before="120" w:after="12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i,t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~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Normal(ξ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</w:rPr>
                  <m:t>),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625" w:type="dxa"/>
          </w:tcPr>
          <w:p w14:paraId="130DC59E" w14:textId="2C4CF104" w:rsidR="00EF6558" w:rsidRDefault="00EF6558" w:rsidP="00BE5B4C">
            <w:pPr>
              <w:spacing w:before="120" w:after="120"/>
            </w:pPr>
            <w:r>
              <w:t>(</w:t>
            </w:r>
            <w:r w:rsidR="00E97A70">
              <w:t>6</w:t>
            </w:r>
            <w:r>
              <w:t>)</w:t>
            </w:r>
          </w:p>
        </w:tc>
      </w:tr>
    </w:tbl>
    <w:p w14:paraId="67AED65F" w14:textId="47F21F23" w:rsidR="00F96FB2" w:rsidRDefault="00F96FB2" w:rsidP="00062470">
      <w:pPr>
        <w:pStyle w:val="Heading2"/>
      </w:pPr>
      <w:r>
        <w:t xml:space="preserve">Estimation of Regional </w:t>
      </w:r>
      <w:r w:rsidR="006B24CD">
        <w:t>Population Totals and Trends</w:t>
      </w:r>
    </w:p>
    <w:p w14:paraId="022D86A3" w14:textId="7BF78E34" w:rsidR="00062470" w:rsidRDefault="00D46211" w:rsidP="00062470">
      <w:pPr>
        <w:rPr>
          <w:rFonts w:eastAsiaTheme="minorEastAsia"/>
        </w:rPr>
      </w:pPr>
      <w:r>
        <w:t xml:space="preserve">For each colony, </w:t>
      </w:r>
      <w:r w:rsidR="00917F0E">
        <w:t xml:space="preserve">we </w:t>
      </w:r>
      <w:r w:rsidR="00A06FED">
        <w:t xml:space="preserve">calculated estimates of annual population index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i,t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 exp⁡</m:t>
            </m:r>
            <m:r>
              <w:rPr>
                <w:rFonts w:ascii="Cambria Math" w:hAnsi="Cambria Math"/>
              </w:rPr>
              <m:t>(µ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A06FED">
        <w:rPr>
          <w:rFonts w:eastAsiaTheme="minorEastAsia"/>
        </w:rPr>
        <w:t>.</w:t>
      </w:r>
      <w:r w:rsidR="00917F0E">
        <w:rPr>
          <w:rFonts w:eastAsiaTheme="minorEastAsia"/>
        </w:rPr>
        <w:t xml:space="preserve">  This definition of population index removes the effects of observation error and random annual process </w:t>
      </w:r>
      <w:r w:rsidR="00917F0E">
        <w:rPr>
          <w:rFonts w:eastAsiaTheme="minorEastAsia"/>
        </w:rPr>
        <w:lastRenderedPageBreak/>
        <w:t>variation, yielding an index that is</w:t>
      </w:r>
      <w:r w:rsidR="00DE01C7">
        <w:rPr>
          <w:rFonts w:eastAsiaTheme="minorEastAsia"/>
        </w:rPr>
        <w:t xml:space="preserve"> represented by the colony’s long-term temporal smooth.</w:t>
      </w:r>
      <w:r w:rsidR="00A06FED">
        <w:rPr>
          <w:rFonts w:eastAsiaTheme="minorEastAsia"/>
        </w:rPr>
        <w:t xml:space="preserve">  </w:t>
      </w:r>
      <w:r w:rsidR="00871690">
        <w:rPr>
          <w:rFonts w:eastAsiaTheme="minorEastAsia"/>
        </w:rPr>
        <w:t xml:space="preserve">The </w:t>
      </w:r>
      <w:r w:rsidR="0063785A">
        <w:rPr>
          <w:rFonts w:eastAsiaTheme="minorEastAsia"/>
        </w:rPr>
        <w:t xml:space="preserve">addition of the </w:t>
      </w:r>
      <w:r w:rsidR="00871690">
        <w:rPr>
          <w:rFonts w:eastAsiaTheme="minorEastAsia"/>
        </w:rPr>
        <w:t xml:space="preserve">term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δ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5035F">
        <w:rPr>
          <w:rFonts w:eastAsiaTheme="minorEastAsia"/>
        </w:rPr>
        <w:t xml:space="preserve"> is a</w:t>
      </w:r>
      <w:r w:rsidR="0042061D">
        <w:rPr>
          <w:rFonts w:eastAsiaTheme="minorEastAsia"/>
        </w:rPr>
        <w:t xml:space="preserve"> </w:t>
      </w:r>
      <w:r w:rsidR="003E59F7">
        <w:rPr>
          <w:rFonts w:eastAsiaTheme="minorEastAsia"/>
        </w:rPr>
        <w:t xml:space="preserve">log-normal </w:t>
      </w:r>
      <w:r w:rsidR="0042061D">
        <w:rPr>
          <w:rFonts w:eastAsiaTheme="minorEastAsia"/>
        </w:rPr>
        <w:t xml:space="preserve">variance </w:t>
      </w:r>
      <w:r w:rsidR="0095035F">
        <w:rPr>
          <w:rFonts w:eastAsiaTheme="minorEastAsia"/>
        </w:rPr>
        <w:t>adjustment that</w:t>
      </w:r>
      <w:r w:rsidR="0042061D">
        <w:rPr>
          <w:rFonts w:eastAsiaTheme="minorEastAsia"/>
        </w:rPr>
        <w:t xml:space="preserve"> </w:t>
      </w:r>
      <w:r w:rsidR="003E59F7">
        <w:rPr>
          <w:rFonts w:eastAsiaTheme="minorEastAsia"/>
        </w:rPr>
        <w:t xml:space="preserve">re-scales the </w:t>
      </w:r>
      <w:r w:rsidR="00FD4A3F">
        <w:rPr>
          <w:rFonts w:eastAsiaTheme="minorEastAsia"/>
        </w:rPr>
        <w:t xml:space="preserve">indices such that </w:t>
      </w:r>
      <w:r w:rsidR="003E59F7">
        <w:rPr>
          <w:rFonts w:eastAsiaTheme="minorEastAsia"/>
        </w:rPr>
        <w:t xml:space="preserve">they </w:t>
      </w:r>
      <w:r w:rsidR="00AB4044">
        <w:rPr>
          <w:rFonts w:eastAsiaTheme="minorEastAsia"/>
        </w:rPr>
        <w:t xml:space="preserve">are centered on the mean of the observed counts </w:t>
      </w:r>
      <w:r w:rsidR="0055707D">
        <w:rPr>
          <w:rFonts w:eastAsiaTheme="minorEastAsia"/>
        </w:rPr>
        <w:t xml:space="preserve">(see </w:t>
      </w:r>
      <w:commentRangeStart w:id="33"/>
      <w:r w:rsidR="0055707D">
        <w:rPr>
          <w:rFonts w:eastAsiaTheme="minorEastAsia"/>
        </w:rPr>
        <w:t>Sauer and Link 2011</w:t>
      </w:r>
      <w:commentRangeEnd w:id="33"/>
      <w:r w:rsidR="0055707D">
        <w:rPr>
          <w:rStyle w:val="CommentReference"/>
        </w:rPr>
        <w:commentReference w:id="33"/>
      </w:r>
      <w:r w:rsidR="0055707D">
        <w:rPr>
          <w:rFonts w:eastAsiaTheme="minorEastAsia"/>
        </w:rPr>
        <w:t>)</w:t>
      </w:r>
      <w:r w:rsidR="00FD4A3F">
        <w:rPr>
          <w:rFonts w:eastAsiaTheme="minorEastAsia"/>
        </w:rPr>
        <w:t>.</w:t>
      </w:r>
      <w:r w:rsidR="0063785A">
        <w:rPr>
          <w:rFonts w:eastAsiaTheme="minorEastAsia"/>
        </w:rPr>
        <w:t xml:space="preserve"> </w:t>
      </w:r>
      <w:r w:rsidR="00DB4718">
        <w:rPr>
          <w:rFonts w:eastAsiaTheme="minorEastAsia"/>
        </w:rPr>
        <w:t xml:space="preserve"> </w:t>
      </w:r>
      <w:r w:rsidR="0095035F">
        <w:rPr>
          <w:rFonts w:eastAsiaTheme="minorEastAsia"/>
        </w:rPr>
        <w:t xml:space="preserve"> </w:t>
      </w:r>
      <w:r w:rsidR="00550FAC">
        <w:rPr>
          <w:rFonts w:eastAsiaTheme="minorEastAsia"/>
        </w:rPr>
        <w:t>We calculate</w:t>
      </w:r>
      <w:r w:rsidR="006A649D">
        <w:rPr>
          <w:rFonts w:eastAsiaTheme="minorEastAsia"/>
        </w:rPr>
        <w:t>d</w:t>
      </w:r>
      <w:r w:rsidR="00550FAC">
        <w:rPr>
          <w:rFonts w:eastAsiaTheme="minorEastAsia"/>
        </w:rPr>
        <w:t xml:space="preserve"> the regional </w:t>
      </w:r>
      <w:r w:rsidR="00DE01C7">
        <w:rPr>
          <w:rFonts w:eastAsiaTheme="minorEastAsia"/>
        </w:rPr>
        <w:t xml:space="preserve">population </w:t>
      </w:r>
      <w:r w:rsidR="00550FAC">
        <w:rPr>
          <w:rFonts w:eastAsiaTheme="minorEastAsia"/>
        </w:rPr>
        <w:t>total as</w:t>
      </w:r>
      <w:r w:rsidR="00615A34">
        <w:rPr>
          <w:rFonts w:eastAsiaTheme="minorEastAsia"/>
        </w:rPr>
        <w:t xml:space="preserve"> the sum of annual population indices across all the colonies</w:t>
      </w:r>
      <w:r w:rsidR="00DE01C7">
        <w:rPr>
          <w:rFonts w:eastAsiaTheme="minorEastAsia"/>
        </w:rPr>
        <w:t xml:space="preserve"> within each year of study</w:t>
      </w:r>
      <w:r w:rsidR="00604621">
        <w:rPr>
          <w:rFonts w:eastAsiaTheme="minorEastAsia"/>
        </w:rPr>
        <w:t>, using</w:t>
      </w:r>
      <w:r w:rsidR="00550FA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i,t</m:t>
                </m:r>
              </m:sub>
            </m:sSub>
          </m:e>
        </m:nary>
      </m:oMath>
      <w:r w:rsidR="00550FAC">
        <w:rPr>
          <w:rFonts w:eastAsiaTheme="minorEastAsia"/>
        </w:rPr>
        <w:t xml:space="preserve">.  </w:t>
      </w:r>
      <w:r w:rsidR="00501BC2">
        <w:rPr>
          <w:rFonts w:eastAsiaTheme="minorEastAsia"/>
        </w:rPr>
        <w:t xml:space="preserve">This naturally constructs a regional population trajectory </w:t>
      </w:r>
      <w:r w:rsidR="00604621">
        <w:rPr>
          <w:rFonts w:eastAsiaTheme="minorEastAsia"/>
        </w:rPr>
        <w:t xml:space="preserve">that weights </w:t>
      </w:r>
      <w:r w:rsidR="00DE01C7">
        <w:rPr>
          <w:rFonts w:eastAsiaTheme="minorEastAsia"/>
        </w:rPr>
        <w:t xml:space="preserve">colonies according to their relative abundance; larger colonies have a stronger impact on the </w:t>
      </w:r>
      <w:r w:rsidR="006A649D">
        <w:rPr>
          <w:rFonts w:eastAsiaTheme="minorEastAsia"/>
        </w:rPr>
        <w:t>estimate</w:t>
      </w:r>
      <w:r w:rsidR="00CA134B">
        <w:rPr>
          <w:rFonts w:eastAsiaTheme="minorEastAsia"/>
        </w:rPr>
        <w:t>d</w:t>
      </w:r>
      <w:r w:rsidR="00DE01C7">
        <w:rPr>
          <w:rFonts w:eastAsiaTheme="minorEastAsia"/>
        </w:rPr>
        <w:t xml:space="preserve"> regional population dynamics.</w:t>
      </w:r>
    </w:p>
    <w:p w14:paraId="7CA2E5CF" w14:textId="2FF63F0F" w:rsidR="00DE01C7" w:rsidRDefault="006226B8" w:rsidP="00062470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CA134B">
        <w:rPr>
          <w:rFonts w:eastAsiaTheme="minorEastAsia"/>
        </w:rPr>
        <w:t>defined</w:t>
      </w:r>
      <w:r>
        <w:rPr>
          <w:rFonts w:eastAsiaTheme="minorEastAsia"/>
        </w:rPr>
        <w:t xml:space="preserve"> the regional population trend </w:t>
      </w:r>
      <w:r w:rsidR="0004033B">
        <w:rPr>
          <w:rFonts w:eastAsiaTheme="minorEastAsia"/>
        </w:rPr>
        <w:t xml:space="preserve">from year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start</m:t>
            </m:r>
          </m:sub>
        </m:sSub>
      </m:oMath>
      <w:r w:rsidR="0004033B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</m:oMath>
      <w:r w:rsidR="000403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as the geometric mean </w:t>
      </w:r>
      <w:r w:rsidR="0004033B">
        <w:rPr>
          <w:rFonts w:eastAsiaTheme="minorEastAsia"/>
        </w:rPr>
        <w:t xml:space="preserve">annual </w:t>
      </w:r>
      <w:r>
        <w:rPr>
          <w:rFonts w:eastAsiaTheme="minorEastAsia"/>
        </w:rPr>
        <w:t xml:space="preserve">rate of population change </w:t>
      </w:r>
      <w:r w:rsidR="0004033B">
        <w:rPr>
          <w:rFonts w:eastAsiaTheme="minorEastAsia"/>
        </w:rPr>
        <w:t>over that</w:t>
      </w:r>
      <w:r w:rsidR="00CA134B">
        <w:rPr>
          <w:rFonts w:eastAsiaTheme="minorEastAsia"/>
        </w:rPr>
        <w:t xml:space="preserve"> time</w:t>
      </w:r>
      <w:r w:rsidR="0004033B">
        <w:rPr>
          <w:rFonts w:eastAsiaTheme="minorEastAsia"/>
        </w:rPr>
        <w:t xml:space="preserve"> interval</w:t>
      </w:r>
      <w:r w:rsidR="0055707D">
        <w:rPr>
          <w:rFonts w:eastAsiaTheme="minorEastAsia"/>
        </w:rPr>
        <w:t xml:space="preserve"> (Link and Sauer 2011)</w:t>
      </w:r>
      <w:r w:rsidR="0004033B">
        <w:rPr>
          <w:rFonts w:eastAsiaTheme="minorEastAsia"/>
        </w:rPr>
        <w:t xml:space="preserve">, </w:t>
      </w:r>
      <w:r w:rsidR="00E97A70">
        <w:rPr>
          <w:rFonts w:eastAsiaTheme="minorEastAsia"/>
        </w:rPr>
        <w:t xml:space="preserve">which can be </w:t>
      </w:r>
      <w:r w:rsidR="00A21A02">
        <w:rPr>
          <w:rFonts w:eastAsiaTheme="minorEastAsia"/>
        </w:rPr>
        <w:t>expressed as a</w:t>
      </w:r>
      <w:r w:rsidR="00CA134B">
        <w:rPr>
          <w:rFonts w:eastAsiaTheme="minorEastAsia"/>
        </w:rPr>
        <w:t>n annual</w:t>
      </w:r>
      <w:r w:rsidR="00A21A02">
        <w:rPr>
          <w:rFonts w:eastAsiaTheme="minorEastAsia"/>
        </w:rPr>
        <w:t xml:space="preserve"> percent</w:t>
      </w:r>
      <w:r w:rsidR="00E97A70">
        <w:rPr>
          <w:rFonts w:eastAsiaTheme="minorEastAsia"/>
        </w:rPr>
        <w:t xml:space="preserve"> rate of change</w:t>
      </w:r>
      <w:r w:rsidR="00A21A02">
        <w:rPr>
          <w:rFonts w:eastAsiaTheme="minorEastAsia"/>
        </w:rPr>
        <w:t xml:space="preserve"> </w:t>
      </w:r>
      <w:r w:rsidR="002F6713">
        <w:rPr>
          <w:rFonts w:eastAsiaTheme="minorEastAsia"/>
        </w:rPr>
        <w:t>using: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2F6713" w14:paraId="3CEAE0F2" w14:textId="77777777" w:rsidTr="00BE5B4C">
        <w:tc>
          <w:tcPr>
            <w:tcW w:w="8725" w:type="dxa"/>
          </w:tcPr>
          <w:p w14:paraId="68629FC8" w14:textId="7970FD19" w:rsidR="002F6713" w:rsidRDefault="00A21A02" w:rsidP="00BE5B4C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Trend= 100×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end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start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end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start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 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625" w:type="dxa"/>
          </w:tcPr>
          <w:p w14:paraId="2A98A47C" w14:textId="4FAB99B9" w:rsidR="002F6713" w:rsidRDefault="002F6713" w:rsidP="00BE5B4C">
            <w:pPr>
              <w:spacing w:before="120" w:after="120"/>
            </w:pPr>
            <w:r>
              <w:t>(</w:t>
            </w:r>
            <w:r w:rsidR="00E97A70">
              <w:t>7</w:t>
            </w:r>
            <w:r>
              <w:t>)</w:t>
            </w:r>
          </w:p>
        </w:tc>
      </w:tr>
    </w:tbl>
    <w:p w14:paraId="160E118B" w14:textId="74CAF249" w:rsidR="006B24CD" w:rsidRPr="003C3BAC" w:rsidRDefault="003C3BAC" w:rsidP="00307635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Mention how we chose “which colonies to include for the regional sum” if we decide not to use all colonies, and “which years to choose for </w:t>
      </w:r>
      <w:proofErr w:type="spellStart"/>
      <w:r>
        <w:rPr>
          <w:rFonts w:eastAsiaTheme="minorEastAsia"/>
          <w:color w:val="FF0000"/>
        </w:rPr>
        <w:t>t_start</w:t>
      </w:r>
      <w:proofErr w:type="spellEnd"/>
      <w:r>
        <w:rPr>
          <w:rFonts w:eastAsiaTheme="minorEastAsia"/>
          <w:color w:val="FF0000"/>
        </w:rPr>
        <w:t xml:space="preserve"> and </w:t>
      </w:r>
      <w:proofErr w:type="spellStart"/>
      <w:r>
        <w:rPr>
          <w:rFonts w:eastAsiaTheme="minorEastAsia"/>
          <w:color w:val="FF0000"/>
        </w:rPr>
        <w:t>t_end</w:t>
      </w:r>
      <w:proofErr w:type="spellEnd"/>
      <w:r>
        <w:rPr>
          <w:rFonts w:eastAsiaTheme="minorEastAsia"/>
          <w:color w:val="FF0000"/>
        </w:rPr>
        <w:t>”</w:t>
      </w:r>
      <w:r w:rsidR="006E7829">
        <w:rPr>
          <w:rFonts w:eastAsiaTheme="minorEastAsia"/>
          <w:color w:val="FF0000"/>
        </w:rPr>
        <w:t xml:space="preserve"> (i.e., </w:t>
      </w:r>
      <w:r w:rsidR="00FE0B61">
        <w:rPr>
          <w:rFonts w:eastAsiaTheme="minorEastAsia"/>
          <w:color w:val="FF0000"/>
        </w:rPr>
        <w:t>if we only use 1984 onwards, since Baccalieu does not have surveys prior to that date).</w:t>
      </w:r>
    </w:p>
    <w:p w14:paraId="625A1CC7" w14:textId="77777777" w:rsidR="00367592" w:rsidRDefault="00367592" w:rsidP="00062470">
      <w:pPr>
        <w:pStyle w:val="Heading2"/>
        <w:spacing w:before="0" w:line="240" w:lineRule="auto"/>
      </w:pPr>
      <w:r>
        <w:t>Bayesian model specification</w:t>
      </w:r>
    </w:p>
    <w:p w14:paraId="360EF4AE" w14:textId="026A97C2" w:rsidR="00367592" w:rsidRDefault="00367592" w:rsidP="00062470">
      <w:pPr>
        <w:spacing w:after="0"/>
        <w:rPr>
          <w:rFonts w:cstheme="minorHAnsi"/>
        </w:rPr>
      </w:pPr>
      <w:r>
        <w:rPr>
          <w:rFonts w:cstheme="minorHAnsi"/>
        </w:rPr>
        <w:t>We fit statistical model</w:t>
      </w:r>
      <w:r w:rsidR="00CA134B">
        <w:rPr>
          <w:rFonts w:cstheme="minorHAnsi"/>
        </w:rPr>
        <w:t>s</w:t>
      </w:r>
      <w:r>
        <w:rPr>
          <w:rFonts w:cstheme="minorHAnsi"/>
        </w:rPr>
        <w:t xml:space="preserve"> in a Bayesian framework using </w:t>
      </w:r>
      <w:r w:rsidRPr="00D176C4">
        <w:rPr>
          <w:rFonts w:cstheme="minorHAnsi"/>
        </w:rPr>
        <w:t>JAGS version 4.3.0 (Plummer 2003)</w:t>
      </w:r>
      <w:r>
        <w:rPr>
          <w:rFonts w:cstheme="minorHAnsi"/>
        </w:rPr>
        <w:t xml:space="preserve"> through </w:t>
      </w:r>
      <w:r w:rsidRPr="00D176C4">
        <w:rPr>
          <w:rFonts w:cstheme="minorHAnsi"/>
        </w:rPr>
        <w:t xml:space="preserve">the </w:t>
      </w:r>
      <w:proofErr w:type="spellStart"/>
      <w:r w:rsidRPr="00D176C4">
        <w:rPr>
          <w:rFonts w:cstheme="minorHAnsi"/>
        </w:rPr>
        <w:t>jagsUI</w:t>
      </w:r>
      <w:proofErr w:type="spellEnd"/>
      <w:r w:rsidRPr="00D176C4">
        <w:rPr>
          <w:rFonts w:cstheme="minorHAnsi"/>
        </w:rPr>
        <w:t xml:space="preserve"> library version 1.5.2 (Kellner 2021)</w:t>
      </w:r>
      <w:r>
        <w:rPr>
          <w:rFonts w:cstheme="minorHAnsi"/>
        </w:rPr>
        <w:t xml:space="preserve"> within the </w:t>
      </w:r>
      <w:r w:rsidRPr="00D176C4">
        <w:rPr>
          <w:rFonts w:cstheme="minorHAnsi"/>
        </w:rPr>
        <w:t>R programming language version 4.0.2 (R Core Team 2024)</w:t>
      </w:r>
      <w:r>
        <w:rPr>
          <w:rFonts w:cstheme="minorHAnsi"/>
        </w:rPr>
        <w:t>.  We used the ‘</w:t>
      </w:r>
      <w:proofErr w:type="spellStart"/>
      <w:r>
        <w:rPr>
          <w:rFonts w:cstheme="minorHAnsi"/>
        </w:rPr>
        <w:t>jagam</w:t>
      </w:r>
      <w:proofErr w:type="spellEnd"/>
      <w:r>
        <w:rPr>
          <w:rFonts w:cstheme="minorHAnsi"/>
        </w:rPr>
        <w:t xml:space="preserve">’ function from the </w:t>
      </w:r>
      <w:proofErr w:type="spellStart"/>
      <w:r>
        <w:rPr>
          <w:rFonts w:cstheme="minorHAnsi"/>
        </w:rPr>
        <w:t>mgcv</w:t>
      </w:r>
      <w:proofErr w:type="spellEnd"/>
      <w:r>
        <w:rPr>
          <w:rFonts w:cstheme="minorHAnsi"/>
        </w:rPr>
        <w:t xml:space="preserve"> package </w:t>
      </w:r>
      <w:commentRangeStart w:id="34"/>
      <w:r>
        <w:rPr>
          <w:rFonts w:cstheme="minorHAnsi"/>
        </w:rPr>
        <w:t xml:space="preserve">(Wood &amp; Wood 2015) </w:t>
      </w:r>
      <w:commentRangeEnd w:id="34"/>
      <w:r>
        <w:rPr>
          <w:rStyle w:val="CommentReference"/>
        </w:rPr>
        <w:commentReference w:id="34"/>
      </w:r>
      <w:r>
        <w:rPr>
          <w:rFonts w:cstheme="minorHAnsi"/>
        </w:rPr>
        <w:t>to prepare a template for constructing hierarchical GAMs within the JAGS language, which we manually modified to incorporate colony-level random effects and observation error.</w:t>
      </w:r>
    </w:p>
    <w:p w14:paraId="76CD90BF" w14:textId="0B49C307" w:rsidR="00367592" w:rsidRDefault="00367592" w:rsidP="00367592">
      <w:pPr>
        <w:spacing w:before="120" w:after="120"/>
        <w:rPr>
          <w:rFonts w:cstheme="minorHAnsi"/>
        </w:rPr>
      </w:pPr>
      <w:r w:rsidRPr="00D176C4">
        <w:rPr>
          <w:rFonts w:cstheme="minorHAnsi"/>
        </w:rPr>
        <w:t>We specified vague priors on all model parameters</w:t>
      </w:r>
      <w:r>
        <w:rPr>
          <w:rFonts w:cstheme="minorHAnsi"/>
        </w:rPr>
        <w:t xml:space="preserve">.  All variance parameters were priors of </w:t>
      </w:r>
      <m:oMath>
        <m:r>
          <w:rPr>
            <w:rFonts w:ascii="Cambria Math" w:hAnsi="Cambria Math" w:cstheme="minorHAnsi"/>
          </w:rPr>
          <m:t>Uniform(0,25)</m:t>
        </m:r>
      </m:oMath>
      <w:r>
        <w:rPr>
          <w:rFonts w:eastAsiaTheme="minorEastAsia" w:cstheme="minorHAnsi"/>
        </w:rPr>
        <w:t xml:space="preserve">, </w:t>
      </w:r>
      <w:r>
        <w:rPr>
          <w:rFonts w:cstheme="minorHAnsi"/>
        </w:rPr>
        <w:t xml:space="preserve">except for process variance which we assigned a prior of </w:t>
      </w:r>
      <m:oMath>
        <m:r>
          <w:rPr>
            <w:rFonts w:ascii="Cambria Math" w:eastAsiaTheme="minorEastAsia" w:hAnsi="Cambria Math" w:cstheme="minorHAnsi"/>
          </w:rPr>
          <m:t>Lognormal(-1.6, 624)</m:t>
        </m:r>
      </m:oMath>
      <w:r>
        <w:rPr>
          <w:rFonts w:eastAsiaTheme="minorEastAsia" w:cstheme="minorHAnsi"/>
        </w:rPr>
        <w:t>; this</w:t>
      </w:r>
      <w:r w:rsidR="00B728FF">
        <w:rPr>
          <w:rFonts w:eastAsiaTheme="minorEastAsia" w:cstheme="minorHAnsi"/>
        </w:rPr>
        <w:t xml:space="preserve"> prior</w:t>
      </w:r>
      <w:r>
        <w:rPr>
          <w:rFonts w:eastAsiaTheme="minorEastAsia" w:cstheme="minorHAnsi"/>
        </w:rPr>
        <w:t xml:space="preserve"> remained highly vague but improved model convergence</w:t>
      </w:r>
      <w:r w:rsidRPr="00D176C4">
        <w:rPr>
          <w:rFonts w:cstheme="minorHAnsi"/>
        </w:rPr>
        <w:t xml:space="preserve">. After a burn-in of </w:t>
      </w:r>
      <w:r w:rsidRPr="00D15EDC">
        <w:rPr>
          <w:rFonts w:cstheme="minorHAnsi"/>
        </w:rPr>
        <w:t>500</w:t>
      </w:r>
      <w:r>
        <w:rPr>
          <w:rFonts w:cstheme="minorHAnsi"/>
        </w:rPr>
        <w:t>,</w:t>
      </w:r>
      <w:r w:rsidRPr="00D15EDC">
        <w:rPr>
          <w:rFonts w:cstheme="minorHAnsi"/>
        </w:rPr>
        <w:t>000</w:t>
      </w:r>
      <w:r w:rsidRPr="00D176C4">
        <w:rPr>
          <w:rFonts w:cstheme="minorHAnsi"/>
        </w:rPr>
        <w:t xml:space="preserve"> iterations, we stored every </w:t>
      </w:r>
      <w:r w:rsidRPr="00D15EDC">
        <w:rPr>
          <w:rFonts w:cstheme="minorHAnsi"/>
        </w:rPr>
        <w:t>2500</w:t>
      </w:r>
      <w:r w:rsidRPr="0054174D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sample</w:t>
      </w:r>
      <w:r w:rsidRPr="00D176C4">
        <w:rPr>
          <w:rFonts w:cstheme="minorHAnsi"/>
        </w:rPr>
        <w:t xml:space="preserve"> until we accumulated </w:t>
      </w:r>
      <w:r w:rsidRPr="0054174D">
        <w:rPr>
          <w:rFonts w:cstheme="minorHAnsi"/>
        </w:rPr>
        <w:t xml:space="preserve">2000 </w:t>
      </w:r>
      <w:r w:rsidRPr="00D176C4">
        <w:rPr>
          <w:rFonts w:cstheme="minorHAnsi"/>
        </w:rPr>
        <w:t xml:space="preserve">posterior samples from each of three MCMC chains. We assessed chain convergence by visual examination of MCMC </w:t>
      </w:r>
      <w:proofErr w:type="spellStart"/>
      <w:r w:rsidRPr="00D176C4">
        <w:rPr>
          <w:rFonts w:cstheme="minorHAnsi"/>
        </w:rPr>
        <w:t>traceplots</w:t>
      </w:r>
      <w:proofErr w:type="spellEnd"/>
      <w:r w:rsidRPr="00D176C4">
        <w:rPr>
          <w:rFonts w:cstheme="minorHAnsi"/>
        </w:rPr>
        <w:t xml:space="preserve"> and by evaluating that the Gelman–Rubin convergence statistic was close to 1 for all model parameters. Code </w:t>
      </w:r>
      <w:r>
        <w:rPr>
          <w:rFonts w:cstheme="minorHAnsi"/>
        </w:rPr>
        <w:t xml:space="preserve">and data </w:t>
      </w:r>
      <w:r w:rsidRPr="00D176C4">
        <w:rPr>
          <w:rFonts w:cstheme="minorHAnsi"/>
        </w:rPr>
        <w:t>to repeat these analyses is available at</w:t>
      </w:r>
      <w:r>
        <w:rPr>
          <w:rFonts w:cstheme="minorHAnsi"/>
        </w:rPr>
        <w:t xml:space="preserve"> </w:t>
      </w:r>
      <w:hyperlink r:id="rId9" w:history="1">
        <w:r w:rsidR="00CF4672" w:rsidRPr="001F0CC6">
          <w:rPr>
            <w:rStyle w:val="Hyperlink"/>
            <w:rFonts w:cstheme="minorHAnsi"/>
          </w:rPr>
          <w:t>https://github.com/davidiles/Petrel_Puffin_Trend</w:t>
        </w:r>
      </w:hyperlink>
      <w:r w:rsidR="00CF4672">
        <w:rPr>
          <w:rFonts w:cstheme="minorHAnsi"/>
        </w:rPr>
        <w:t>.</w:t>
      </w:r>
    </w:p>
    <w:p w14:paraId="420FA3B8" w14:textId="77777777" w:rsidR="00CF4672" w:rsidRPr="00D176C4" w:rsidRDefault="00CF4672" w:rsidP="00367592">
      <w:pPr>
        <w:spacing w:before="120" w:after="120"/>
        <w:rPr>
          <w:rFonts w:cstheme="minorHAnsi"/>
        </w:rPr>
      </w:pPr>
    </w:p>
    <w:p w14:paraId="0AB54452" w14:textId="06456015" w:rsidR="00AE451B" w:rsidRDefault="00AE451B" w:rsidP="00C434F2">
      <w:pPr>
        <w:pStyle w:val="ListParagraph"/>
        <w:numPr>
          <w:ilvl w:val="0"/>
          <w:numId w:val="1"/>
        </w:numPr>
        <w:spacing w:line="240" w:lineRule="auto"/>
      </w:pPr>
      <w:r>
        <w:t>Issues to consider:</w:t>
      </w:r>
    </w:p>
    <w:p w14:paraId="407E6ED4" w14:textId="1639456A" w:rsidR="00D12AC9" w:rsidRDefault="00D12AC9" w:rsidP="00AE451B">
      <w:pPr>
        <w:pStyle w:val="ListParagraph"/>
        <w:numPr>
          <w:ilvl w:val="1"/>
          <w:numId w:val="1"/>
        </w:numPr>
        <w:spacing w:line="240" w:lineRule="auto"/>
      </w:pPr>
      <w:r>
        <w:t>Has the bias in surveys changed over time?  Sabina mentioned something about this</w:t>
      </w:r>
      <w:r w:rsidR="003B46CE">
        <w:t>.</w:t>
      </w:r>
    </w:p>
    <w:p w14:paraId="0E5E3E1C" w14:textId="408C3F9B" w:rsidR="00AE451B" w:rsidRDefault="0039433F" w:rsidP="00AE451B">
      <w:pPr>
        <w:pStyle w:val="ListParagraph"/>
        <w:numPr>
          <w:ilvl w:val="1"/>
          <w:numId w:val="1"/>
        </w:numPr>
        <w:spacing w:line="240" w:lineRule="auto"/>
      </w:pPr>
      <w:r>
        <w:t xml:space="preserve">Small colonies, possibly modeled with truncated </w:t>
      </w:r>
      <w:r w:rsidR="00B558A6">
        <w:t xml:space="preserve">distribution / </w:t>
      </w:r>
      <w:proofErr w:type="gramStart"/>
      <w:r w:rsidR="00B558A6">
        <w:t>likelihood</w:t>
      </w:r>
      <w:proofErr w:type="gramEnd"/>
    </w:p>
    <w:p w14:paraId="78EB74DE" w14:textId="1927EBF6" w:rsidR="006E277B" w:rsidRDefault="006E277B" w:rsidP="00AE451B">
      <w:pPr>
        <w:pStyle w:val="ListParagraph"/>
        <w:numPr>
          <w:ilvl w:val="1"/>
          <w:numId w:val="1"/>
        </w:numPr>
        <w:spacing w:line="240" w:lineRule="auto"/>
      </w:pPr>
      <w:r>
        <w:t xml:space="preserve">Those colonies are more likely to go </w:t>
      </w:r>
      <w:proofErr w:type="gramStart"/>
      <w:r>
        <w:t>extinct</w:t>
      </w:r>
      <w:proofErr w:type="gramEnd"/>
    </w:p>
    <w:p w14:paraId="0B71C9CF" w14:textId="56A1E3A6" w:rsidR="00CC6135" w:rsidRDefault="00CC6135" w:rsidP="00AE451B">
      <w:pPr>
        <w:pStyle w:val="ListParagraph"/>
        <w:numPr>
          <w:ilvl w:val="1"/>
          <w:numId w:val="1"/>
        </w:numPr>
        <w:spacing w:line="240" w:lineRule="auto"/>
      </w:pPr>
      <w:r>
        <w:t>Conservation value of small colonies</w:t>
      </w:r>
    </w:p>
    <w:p w14:paraId="54AC4ECC" w14:textId="3F8F5002" w:rsidR="00B725F7" w:rsidRDefault="00B725F7" w:rsidP="00B725F7">
      <w:pPr>
        <w:pStyle w:val="Heading2"/>
      </w:pPr>
      <w:r>
        <w:t>Simulation</w:t>
      </w:r>
      <w:r w:rsidR="00891E0C">
        <w:t xml:space="preserve">s to evaluate model </w:t>
      </w:r>
      <w:proofErr w:type="gramStart"/>
      <w:r w:rsidR="00891E0C">
        <w:t>performance</w:t>
      </w:r>
      <w:proofErr w:type="gramEnd"/>
    </w:p>
    <w:p w14:paraId="161BF48D" w14:textId="7F5CF4AE" w:rsidR="00CF4672" w:rsidRPr="003C3BAC" w:rsidRDefault="00CF4672" w:rsidP="00CF4672">
      <w:pPr>
        <w:spacing w:line="24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Need to identify what types of simulations would </w:t>
      </w:r>
      <w:proofErr w:type="gramStart"/>
      <w:r w:rsidR="0055707D">
        <w:rPr>
          <w:rFonts w:eastAsiaTheme="minorEastAsia"/>
          <w:color w:val="FF0000"/>
        </w:rPr>
        <w:t>the</w:t>
      </w:r>
      <w:proofErr w:type="gramEnd"/>
      <w:r w:rsidR="0055707D">
        <w:rPr>
          <w:rFonts w:eastAsiaTheme="minorEastAsia"/>
          <w:color w:val="FF0000"/>
        </w:rPr>
        <w:t xml:space="preserve"> most convincing way to illustrate that</w:t>
      </w:r>
      <w:r>
        <w:rPr>
          <w:rFonts w:eastAsiaTheme="minorEastAsia"/>
          <w:color w:val="FF0000"/>
        </w:rPr>
        <w:t xml:space="preserve"> this approach works.</w:t>
      </w:r>
    </w:p>
    <w:p w14:paraId="673A9421" w14:textId="77777777" w:rsidR="00B725F7" w:rsidRDefault="00B725F7" w:rsidP="00B725F7">
      <w:pPr>
        <w:spacing w:line="240" w:lineRule="auto"/>
      </w:pPr>
    </w:p>
    <w:p w14:paraId="4413697A" w14:textId="3708C632" w:rsidR="00077DB4" w:rsidRDefault="00077DB4" w:rsidP="00077DB4">
      <w:pPr>
        <w:pStyle w:val="Heading2"/>
      </w:pPr>
      <w:r>
        <w:lastRenderedPageBreak/>
        <w:t>Application of GAMMs to seabird census data</w:t>
      </w:r>
    </w:p>
    <w:p w14:paraId="26DE68AB" w14:textId="4AECA24E" w:rsidR="00D82A53" w:rsidRDefault="005C6C13" w:rsidP="00C434F2">
      <w:pPr>
        <w:pStyle w:val="ListParagraph"/>
        <w:numPr>
          <w:ilvl w:val="0"/>
          <w:numId w:val="1"/>
        </w:numPr>
        <w:spacing w:line="240" w:lineRule="auto"/>
      </w:pPr>
      <w:r>
        <w:t>A</w:t>
      </w:r>
      <w:r w:rsidR="00BC521E">
        <w:t xml:space="preserve">pplication </w:t>
      </w:r>
      <w:r>
        <w:t xml:space="preserve">of GAMMs </w:t>
      </w:r>
      <w:r w:rsidR="00BC521E">
        <w:t>to real data</w:t>
      </w:r>
    </w:p>
    <w:p w14:paraId="1DEF1559" w14:textId="37789BBA" w:rsidR="003300DC" w:rsidRDefault="003300DC" w:rsidP="003300DC">
      <w:pPr>
        <w:pStyle w:val="ListParagraph"/>
        <w:numPr>
          <w:ilvl w:val="1"/>
          <w:numId w:val="1"/>
        </w:numPr>
        <w:spacing w:line="240" w:lineRule="auto"/>
      </w:pPr>
      <w:r>
        <w:t xml:space="preserve">Dave to explore sensitivity of </w:t>
      </w:r>
      <w:r w:rsidR="00173E4B">
        <w:t>model results to “</w:t>
      </w:r>
      <w:proofErr w:type="spellStart"/>
      <w:r w:rsidR="00173E4B">
        <w:t>wiggliness</w:t>
      </w:r>
      <w:proofErr w:type="spellEnd"/>
      <w:r w:rsidR="00173E4B">
        <w:t>”</w:t>
      </w:r>
      <w:r w:rsidR="00EB5F46">
        <w:t xml:space="preserve"> (number of knots, priors on </w:t>
      </w:r>
      <w:r w:rsidR="003543A3">
        <w:t>variance in GAMM coefficients)</w:t>
      </w:r>
    </w:p>
    <w:p w14:paraId="0B7F4958" w14:textId="38D712DB" w:rsidR="007637A3" w:rsidRDefault="007637A3" w:rsidP="00F56FEB">
      <w:pPr>
        <w:pStyle w:val="ListParagraph"/>
        <w:numPr>
          <w:ilvl w:val="0"/>
          <w:numId w:val="1"/>
        </w:numPr>
        <w:spacing w:line="240" w:lineRule="auto"/>
      </w:pPr>
      <w:r>
        <w:t>Any other applications we might want to have at the end…? (I think we determined that using this</w:t>
      </w:r>
      <w:r w:rsidR="00621013">
        <w:t xml:space="preserve"> approach</w:t>
      </w:r>
      <w:r>
        <w:t xml:space="preserve"> to recommend best </w:t>
      </w:r>
      <w:r w:rsidR="00621013">
        <w:t xml:space="preserve">future </w:t>
      </w:r>
      <w:r>
        <w:t xml:space="preserve">census practices </w:t>
      </w:r>
      <w:r w:rsidR="00621013">
        <w:t xml:space="preserve">would </w:t>
      </w:r>
      <w:r>
        <w:t xml:space="preserve">be </w:t>
      </w:r>
      <w:r w:rsidR="00621013">
        <w:t xml:space="preserve">a different </w:t>
      </w:r>
      <w:r>
        <w:t>paper…?)</w:t>
      </w:r>
    </w:p>
    <w:p w14:paraId="51800935" w14:textId="66B3389E" w:rsidR="00140E1B" w:rsidRDefault="00544210" w:rsidP="00F56FEB">
      <w:pPr>
        <w:pStyle w:val="Heading1"/>
      </w:pPr>
      <w:r>
        <w:t>RESULTS</w:t>
      </w:r>
    </w:p>
    <w:p w14:paraId="0C63FF29" w14:textId="617A954E" w:rsidR="00140E1B" w:rsidRDefault="002E3F1F" w:rsidP="002E3F1F">
      <w:pPr>
        <w:pStyle w:val="ListParagraph"/>
        <w:numPr>
          <w:ilvl w:val="0"/>
          <w:numId w:val="1"/>
        </w:numPr>
        <w:spacing w:line="240" w:lineRule="auto"/>
      </w:pPr>
      <w:r>
        <w:t>Summarize census data for LHSP and ATPU</w:t>
      </w:r>
    </w:p>
    <w:p w14:paraId="4DADD884" w14:textId="053E5B85" w:rsidR="002E3F1F" w:rsidRDefault="007B087D" w:rsidP="002E3F1F">
      <w:pPr>
        <w:pStyle w:val="ListParagraph"/>
        <w:numPr>
          <w:ilvl w:val="0"/>
          <w:numId w:val="1"/>
        </w:numPr>
        <w:spacing w:line="240" w:lineRule="auto"/>
      </w:pPr>
      <w:r>
        <w:t>C</w:t>
      </w:r>
      <w:r w:rsidR="00017E8D">
        <w:t xml:space="preserve">olony-specific and regional plots of </w:t>
      </w:r>
      <w:r w:rsidR="00611547">
        <w:t>estimated abundance</w:t>
      </w:r>
    </w:p>
    <w:p w14:paraId="1BF32B06" w14:textId="270A3138" w:rsidR="00017E8D" w:rsidRDefault="00611547" w:rsidP="002E3F1F">
      <w:pPr>
        <w:pStyle w:val="ListParagraph"/>
        <w:numPr>
          <w:ilvl w:val="0"/>
          <w:numId w:val="1"/>
        </w:numPr>
        <w:spacing w:line="240" w:lineRule="auto"/>
      </w:pPr>
      <w:r>
        <w:t>Estimates of population trend over time</w:t>
      </w:r>
    </w:p>
    <w:p w14:paraId="502515AF" w14:textId="3B044D59" w:rsidR="00611547" w:rsidRDefault="00937FEF" w:rsidP="002E3F1F">
      <w:pPr>
        <w:pStyle w:val="ListParagraph"/>
        <w:numPr>
          <w:ilvl w:val="0"/>
          <w:numId w:val="1"/>
        </w:numPr>
        <w:spacing w:line="240" w:lineRule="auto"/>
      </w:pPr>
      <w:r>
        <w:t>Any</w:t>
      </w:r>
      <w:r w:rsidR="00611547">
        <w:t xml:space="preserve"> other applications</w:t>
      </w:r>
      <w:r>
        <w:t xml:space="preserve"> we want to include</w:t>
      </w:r>
      <w:r w:rsidR="00611547">
        <w:t>…</w:t>
      </w:r>
    </w:p>
    <w:p w14:paraId="010F70EC" w14:textId="688C572B" w:rsidR="00140E1B" w:rsidRDefault="00F84134" w:rsidP="00265047">
      <w:pPr>
        <w:spacing w:line="240" w:lineRule="auto"/>
      </w:pPr>
      <w:r w:rsidRPr="0049018C">
        <w:rPr>
          <w:i/>
          <w:iCs/>
        </w:rPr>
        <w:t>Potential figures</w:t>
      </w:r>
      <w:r>
        <w:t>: Map of colonies/relative colony size</w:t>
      </w:r>
      <w:r w:rsidR="00BA3B25">
        <w:t xml:space="preserve"> (DONE already by Dave!)</w:t>
      </w:r>
      <w:r>
        <w:t xml:space="preserve">, </w:t>
      </w:r>
      <w:r w:rsidR="0049018C">
        <w:t xml:space="preserve">lots of Dave’s pretty GAMM output </w:t>
      </w:r>
      <w:r w:rsidR="0049018C">
        <w:rPr>
          <w:rFonts w:ascii="Wingdings" w:eastAsia="Wingdings" w:hAnsi="Wingdings" w:cs="Wingdings"/>
        </w:rPr>
        <w:t>J</w:t>
      </w:r>
    </w:p>
    <w:p w14:paraId="28ED51D9" w14:textId="77777777" w:rsidR="00134A72" w:rsidRPr="0085686A" w:rsidRDefault="00134A72" w:rsidP="00134A72">
      <w:pPr>
        <w:spacing w:line="240" w:lineRule="auto"/>
      </w:pPr>
      <w:r>
        <w:rPr>
          <w:i/>
          <w:iCs/>
        </w:rPr>
        <w:t xml:space="preserve">Potential tables: </w:t>
      </w:r>
      <w:r w:rsidRPr="0085686A">
        <w:t>cen</w:t>
      </w:r>
      <w:r>
        <w:t>sus counts at major colonies? (or redundant w GAMM model figures?)</w:t>
      </w:r>
    </w:p>
    <w:p w14:paraId="0F260226" w14:textId="77777777" w:rsidR="00FC6346" w:rsidRDefault="00FC6346" w:rsidP="00265047">
      <w:pPr>
        <w:spacing w:line="240" w:lineRule="auto"/>
      </w:pPr>
    </w:p>
    <w:p w14:paraId="0E7B9E26" w14:textId="0A65EFA5" w:rsidR="00140E1B" w:rsidRDefault="00140E1B" w:rsidP="00F56FEB">
      <w:pPr>
        <w:pStyle w:val="Heading1"/>
      </w:pPr>
      <w:r>
        <w:t>D</w:t>
      </w:r>
      <w:r w:rsidR="00544210">
        <w:t>ISCUSSION</w:t>
      </w:r>
    </w:p>
    <w:p w14:paraId="29E946B8" w14:textId="5D3FC0EF" w:rsidR="00FC7E8E" w:rsidRDefault="005B3068" w:rsidP="00FC7E8E">
      <w:pPr>
        <w:pStyle w:val="Heading2"/>
      </w:pPr>
      <w:r>
        <w:t>Trend estimation</w:t>
      </w:r>
    </w:p>
    <w:p w14:paraId="68C067B6" w14:textId="64643903" w:rsidR="00140E1B" w:rsidRDefault="00526F44" w:rsidP="00526F44">
      <w:pPr>
        <w:pStyle w:val="ListParagraph"/>
        <w:numPr>
          <w:ilvl w:val="0"/>
          <w:numId w:val="1"/>
        </w:numPr>
        <w:spacing w:line="240" w:lineRule="auto"/>
      </w:pPr>
      <w:r>
        <w:t>Importance of accuracy and precision in population estimates</w:t>
      </w:r>
      <w:r w:rsidR="00B87604">
        <w:t xml:space="preserve"> generally</w:t>
      </w:r>
      <w:r w:rsidR="00B57DBD">
        <w:t>/why this is maybe especially challenging for colonial seabirds</w:t>
      </w:r>
      <w:r>
        <w:t>…</w:t>
      </w:r>
    </w:p>
    <w:p w14:paraId="485BD8CE" w14:textId="7E9D16C4" w:rsidR="006605BE" w:rsidRDefault="006605BE" w:rsidP="006605BE">
      <w:pPr>
        <w:pStyle w:val="ListParagraph"/>
        <w:numPr>
          <w:ilvl w:val="0"/>
          <w:numId w:val="1"/>
        </w:numPr>
        <w:spacing w:line="240" w:lineRule="auto"/>
      </w:pPr>
      <w:r>
        <w:t>Drivers of population trends… we can see how much detail we want to go into in this paper? (</w:t>
      </w:r>
      <w:r w:rsidR="00CA3585">
        <w:t xml:space="preserve">e.g. </w:t>
      </w:r>
      <w:commentRangeStart w:id="35"/>
      <w:r>
        <w:t>ATPU new stressor</w:t>
      </w:r>
      <w:commentRangeEnd w:id="35"/>
      <w:r w:rsidR="008C5EA6">
        <w:rPr>
          <w:rStyle w:val="CommentReference"/>
        </w:rPr>
        <w:commentReference w:id="35"/>
      </w:r>
      <w:r>
        <w:t>: food source alteration via climate change, no longer bycatch threat</w:t>
      </w:r>
      <w:r w:rsidR="00CA3585">
        <w:t xml:space="preserve"> to adult survival with halting of gillnetting</w:t>
      </w:r>
      <w:r>
        <w:t>…</w:t>
      </w:r>
      <w:r w:rsidR="00CA3585">
        <w:t xml:space="preserve"> We </w:t>
      </w:r>
      <w:r>
        <w:t xml:space="preserve">probably want to provide general context/discussion based on existing literature but not go </w:t>
      </w:r>
      <w:r w:rsidR="00CA3585">
        <w:t>much into detail in this paper)</w:t>
      </w:r>
    </w:p>
    <w:p w14:paraId="72BB23F6" w14:textId="2EBA0944" w:rsidR="5E0C63E3" w:rsidRDefault="06A1EF13" w:rsidP="5E0C63E3">
      <w:pPr>
        <w:pStyle w:val="ListParagraph"/>
        <w:numPr>
          <w:ilvl w:val="0"/>
          <w:numId w:val="1"/>
        </w:numPr>
        <w:spacing w:line="240" w:lineRule="auto"/>
      </w:pPr>
      <w:r>
        <w:t xml:space="preserve">Ultimately knowing the error </w:t>
      </w:r>
      <w:proofErr w:type="spellStart"/>
      <w:r>
        <w:t>etc</w:t>
      </w:r>
      <w:proofErr w:type="spellEnd"/>
      <w:r>
        <w:t xml:space="preserve"> will help make surveys more efficient/prioritize future monitoring (with caution, i.e. </w:t>
      </w:r>
      <w:r w:rsidR="632D5661">
        <w:t xml:space="preserve">can’t </w:t>
      </w:r>
      <w:proofErr w:type="spellStart"/>
      <w:r w:rsidR="632D5661">
        <w:t>necesasrily</w:t>
      </w:r>
      <w:proofErr w:type="spellEnd"/>
      <w:r w:rsidR="632D5661">
        <w:t xml:space="preserve"> assume that parallel trends among colonies in the past will continue indefinitely into the future...?)</w:t>
      </w:r>
    </w:p>
    <w:p w14:paraId="74FEE0AC" w14:textId="377495C1" w:rsidR="006605BE" w:rsidRDefault="006032EC" w:rsidP="006032EC">
      <w:pPr>
        <w:pStyle w:val="Heading2"/>
      </w:pPr>
      <w:r>
        <w:t>Methodological considerations</w:t>
      </w:r>
    </w:p>
    <w:p w14:paraId="4A113B19" w14:textId="6CDCFDBB" w:rsidR="00B57DBD" w:rsidRDefault="009F4238" w:rsidP="00526F44">
      <w:pPr>
        <w:pStyle w:val="ListParagraph"/>
        <w:numPr>
          <w:ilvl w:val="0"/>
          <w:numId w:val="1"/>
        </w:numPr>
        <w:spacing w:line="240" w:lineRule="auto"/>
      </w:pPr>
      <w:r>
        <w:t>History/range of applications of GA</w:t>
      </w:r>
      <w:r w:rsidR="00592146">
        <w:t>M</w:t>
      </w:r>
      <w:r>
        <w:t>Ms/related approaches to this kind of question</w:t>
      </w:r>
    </w:p>
    <w:p w14:paraId="193354BF" w14:textId="135B4D0A" w:rsidR="009F4238" w:rsidRDefault="009F4238" w:rsidP="00526F44">
      <w:pPr>
        <w:pStyle w:val="ListParagraph"/>
        <w:numPr>
          <w:ilvl w:val="0"/>
          <w:numId w:val="1"/>
        </w:numPr>
        <w:spacing w:line="240" w:lineRule="auto"/>
      </w:pPr>
      <w:r>
        <w:t>Methodological considerations/caveats/uncertainties</w:t>
      </w:r>
    </w:p>
    <w:p w14:paraId="5D5158AA" w14:textId="79BBBF89" w:rsidR="0E93A931" w:rsidRDefault="0E93A931" w:rsidP="3BB39F7A">
      <w:pPr>
        <w:pStyle w:val="ListParagraph"/>
        <w:numPr>
          <w:ilvl w:val="0"/>
          <w:numId w:val="1"/>
        </w:numPr>
        <w:spacing w:line="240" w:lineRule="auto"/>
      </w:pPr>
      <w:r>
        <w:t>Differences in colony size/structure/pressure e.g. between QC and Atlantic: implications for model structure and/or application</w:t>
      </w:r>
    </w:p>
    <w:p w14:paraId="38688719" w14:textId="79C7E325" w:rsidR="00E52383" w:rsidRDefault="00E52383" w:rsidP="00526F44">
      <w:pPr>
        <w:pStyle w:val="ListParagraph"/>
        <w:numPr>
          <w:ilvl w:val="0"/>
          <w:numId w:val="1"/>
        </w:numPr>
        <w:spacing w:line="240" w:lineRule="auto"/>
      </w:pPr>
      <w:r>
        <w:t>Discussion about how much faith to put in the model’s projections of pre-survey-data trends?</w:t>
      </w:r>
    </w:p>
    <w:p w14:paraId="5EC7625A" w14:textId="32119497" w:rsidR="005E549C" w:rsidRDefault="006032EC" w:rsidP="005E549C">
      <w:pPr>
        <w:pStyle w:val="Heading2"/>
      </w:pPr>
      <w:r>
        <w:t>Inferences about</w:t>
      </w:r>
      <w:r w:rsidR="005E549C">
        <w:t xml:space="preserve"> petrel and puffin dynamics</w:t>
      </w:r>
    </w:p>
    <w:p w14:paraId="17F6AE2D" w14:textId="1CD1BE09" w:rsidR="005E549C" w:rsidRDefault="005E549C" w:rsidP="005E549C">
      <w:pPr>
        <w:pStyle w:val="ListParagraph"/>
        <w:numPr>
          <w:ilvl w:val="0"/>
          <w:numId w:val="1"/>
        </w:numPr>
        <w:spacing w:line="240" w:lineRule="auto"/>
      </w:pPr>
      <w:r>
        <w:t>ATPU vs LHSP: synchrony vs differences in dynamics across colonies</w:t>
      </w:r>
      <w:r w:rsidR="00CE6EAA">
        <w:t>, e.g. three regions (NL, Labrador</w:t>
      </w:r>
      <w:r w:rsidR="00F1132F">
        <w:t>, elsewhere…?)</w:t>
      </w:r>
      <w:r w:rsidR="00A332E4">
        <w:t xml:space="preserve"> -LHSP broad trends, ATPU more colony specific</w:t>
      </w:r>
    </w:p>
    <w:p w14:paraId="60088853" w14:textId="7996B157" w:rsidR="002009B7" w:rsidRDefault="002009B7" w:rsidP="00526F44">
      <w:pPr>
        <w:pStyle w:val="ListParagraph"/>
        <w:numPr>
          <w:ilvl w:val="0"/>
          <w:numId w:val="1"/>
        </w:numPr>
        <w:spacing w:line="240" w:lineRule="auto"/>
      </w:pPr>
      <w:r>
        <w:t>Maybe also some exploration of how much trend interpretation changes with inclusion/exclusion of some colonies (e.g. based on largest colonies only, vs. including small ones</w:t>
      </w:r>
      <w:r w:rsidR="00933BCB">
        <w:t xml:space="preserve"> which give more</w:t>
      </w:r>
      <w:r w:rsidR="006A3E52">
        <w:t xml:space="preserve"> context</w:t>
      </w:r>
      <w:r w:rsidR="00726540">
        <w:t xml:space="preserve">, or </w:t>
      </w:r>
      <w:r w:rsidR="009840FF">
        <w:t>sub-region</w:t>
      </w:r>
      <w:r w:rsidR="00B9051F">
        <w:t xml:space="preserve"> information-sharing </w:t>
      </w:r>
      <w:r w:rsidR="00BC6192">
        <w:t>where dynamics are linked within a section of Atlantic Canada but not necessarily across the whole region</w:t>
      </w:r>
      <w:r>
        <w:t>)</w:t>
      </w:r>
    </w:p>
    <w:p w14:paraId="0A7D57D4" w14:textId="1622E293" w:rsidR="00486C55" w:rsidRDefault="00486C55" w:rsidP="00526F44">
      <w:pPr>
        <w:pStyle w:val="ListParagraph"/>
        <w:numPr>
          <w:ilvl w:val="0"/>
          <w:numId w:val="1"/>
        </w:numPr>
        <w:spacing w:line="240" w:lineRule="auto"/>
      </w:pPr>
      <w:r>
        <w:t>Also modeling/discussion of cross-</w:t>
      </w:r>
      <w:proofErr w:type="spellStart"/>
      <w:r>
        <w:t>spp</w:t>
      </w:r>
      <w:proofErr w:type="spellEnd"/>
      <w:r>
        <w:t xml:space="preserve"> linkages btw ATPU-LHSP: we’ll find </w:t>
      </w:r>
      <w:r w:rsidR="007F4DF5">
        <w:t xml:space="preserve">their dynamics differ, but could be </w:t>
      </w:r>
      <w:r w:rsidR="007844ED">
        <w:t>interesting to show it anyway…</w:t>
      </w:r>
    </w:p>
    <w:p w14:paraId="31A42072" w14:textId="3EC35AB7" w:rsidR="00F01E5E" w:rsidRPr="00544210" w:rsidRDefault="00544210" w:rsidP="00544210">
      <w:pPr>
        <w:pStyle w:val="Heading2"/>
      </w:pPr>
      <w:r w:rsidRPr="00544210">
        <w:lastRenderedPageBreak/>
        <w:t>Conclusions</w:t>
      </w:r>
    </w:p>
    <w:p w14:paraId="0B7F19B9" w14:textId="69794325" w:rsidR="00A62CAA" w:rsidRDefault="00A62CAA" w:rsidP="00A62CAA">
      <w:pPr>
        <w:pStyle w:val="ListParagraph"/>
        <w:numPr>
          <w:ilvl w:val="0"/>
          <w:numId w:val="1"/>
        </w:numPr>
        <w:spacing w:line="240" w:lineRule="auto"/>
      </w:pPr>
      <w:r>
        <w:t xml:space="preserve">Implications for monitoring/conservation of these </w:t>
      </w:r>
      <w:proofErr w:type="spellStart"/>
      <w:proofErr w:type="gramStart"/>
      <w:r>
        <w:t>spp</w:t>
      </w:r>
      <w:proofErr w:type="spellEnd"/>
      <w:r>
        <w:t xml:space="preserve"> in particular</w:t>
      </w:r>
      <w:r w:rsidR="00BE0416">
        <w:t>, including</w:t>
      </w:r>
      <w:proofErr w:type="gramEnd"/>
      <w:r w:rsidR="00BE0416">
        <w:t xml:space="preserve"> remaining information gaps (e.g. specific colonies needing updates?)</w:t>
      </w:r>
    </w:p>
    <w:p w14:paraId="18B1BEEB" w14:textId="37DD8160" w:rsidR="1FEA9B00" w:rsidRDefault="46FD771C" w:rsidP="1FEA9B00">
      <w:pPr>
        <w:pStyle w:val="ListParagraph"/>
        <w:numPr>
          <w:ilvl w:val="0"/>
          <w:numId w:val="1"/>
        </w:numPr>
        <w:spacing w:line="240" w:lineRule="auto"/>
      </w:pPr>
      <w:r>
        <w:t>potential to apply this same approach to looking at ATPU and LHSP Atlantic wide (i.e. including European data, where colony trends may be very different than in Canada)</w:t>
      </w:r>
    </w:p>
    <w:p w14:paraId="0B54CA0F" w14:textId="28925FFF" w:rsidR="006B046C" w:rsidRDefault="006B046C" w:rsidP="00526F44">
      <w:pPr>
        <w:pStyle w:val="ListParagraph"/>
        <w:numPr>
          <w:ilvl w:val="0"/>
          <w:numId w:val="1"/>
        </w:numPr>
        <w:spacing w:line="240" w:lineRule="auto"/>
      </w:pPr>
      <w:r>
        <w:t xml:space="preserve">Broader implications for best practices for monitoring of </w:t>
      </w:r>
      <w:r w:rsidR="00954C35">
        <w:t xml:space="preserve">similar </w:t>
      </w:r>
      <w:proofErr w:type="spellStart"/>
      <w:r w:rsidR="00954C35">
        <w:t>spp</w:t>
      </w:r>
      <w:proofErr w:type="spellEnd"/>
      <w:r w:rsidR="00954C35">
        <w:t>/</w:t>
      </w:r>
      <w:proofErr w:type="spellStart"/>
      <w:r w:rsidR="00954C35">
        <w:t>etc</w:t>
      </w:r>
      <w:proofErr w:type="spellEnd"/>
    </w:p>
    <w:p w14:paraId="02F3FFC5" w14:textId="77777777" w:rsidR="00526F44" w:rsidRDefault="00526F44" w:rsidP="00265047">
      <w:pPr>
        <w:spacing w:line="240" w:lineRule="auto"/>
      </w:pPr>
    </w:p>
    <w:p w14:paraId="1C353830" w14:textId="77777777" w:rsidR="00167B55" w:rsidRDefault="00167B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527C5BE" w14:textId="0B677D0E" w:rsidR="00140E1B" w:rsidRDefault="00167B55" w:rsidP="00F56FEB">
      <w:pPr>
        <w:pStyle w:val="Heading1"/>
      </w:pPr>
      <w:r>
        <w:lastRenderedPageBreak/>
        <w:t>REFERENCES</w:t>
      </w:r>
    </w:p>
    <w:p w14:paraId="2B6C4CA2" w14:textId="77777777" w:rsidR="00BA4D4D" w:rsidRDefault="00BA4D4D" w:rsidP="00265047">
      <w:pPr>
        <w:spacing w:line="240" w:lineRule="auto"/>
      </w:pPr>
    </w:p>
    <w:p w14:paraId="781EAB09" w14:textId="7E8BE502" w:rsidR="00140E1B" w:rsidRDefault="00BA4D4D" w:rsidP="00265047">
      <w:pPr>
        <w:spacing w:line="240" w:lineRule="auto"/>
      </w:pPr>
      <w:commentRangeStart w:id="36"/>
      <w:commentRangeStart w:id="37"/>
      <w:r w:rsidRPr="00BA4D4D">
        <w:t xml:space="preserve">Calvert, A. </w:t>
      </w:r>
      <w:proofErr w:type="gramStart"/>
      <w:r w:rsidRPr="00BA4D4D">
        <w:t>M.</w:t>
      </w:r>
      <w:proofErr w:type="gramEnd"/>
      <w:r w:rsidRPr="00BA4D4D">
        <w:t xml:space="preserve"> and G. J. Robertson. 2002. Using multiple abundance estimators to infer population trends</w:t>
      </w:r>
      <w:r>
        <w:t xml:space="preserve"> </w:t>
      </w:r>
      <w:r w:rsidRPr="00BA4D4D">
        <w:t>in Atlantic puffins. Canadian Journal of Zoology 80: 1014-1021.</w:t>
      </w:r>
      <w:r w:rsidR="00397B02">
        <w:t xml:space="preserve"> </w:t>
      </w:r>
      <w:commentRangeEnd w:id="36"/>
      <w:r w:rsidR="0087415B">
        <w:rPr>
          <w:rStyle w:val="CommentReference"/>
        </w:rPr>
        <w:commentReference w:id="36"/>
      </w:r>
      <w:commentRangeEnd w:id="37"/>
      <w:r w:rsidR="0074286E">
        <w:rPr>
          <w:rStyle w:val="CommentReference"/>
        </w:rPr>
        <w:commentReference w:id="37"/>
      </w:r>
    </w:p>
    <w:p w14:paraId="73E49E62" w14:textId="21FE4DCD" w:rsidR="00B773F8" w:rsidRDefault="00B773F8" w:rsidP="00B773F8">
      <w:pPr>
        <w:tabs>
          <w:tab w:val="left" w:pos="-720"/>
          <w:tab w:val="left" w:pos="0"/>
        </w:tabs>
        <w:ind w:left="360" w:hanging="360"/>
      </w:pPr>
      <w:r>
        <w:t xml:space="preserve">Pollet, I.L., Shutler, D., 2018. Leach’s storm petrel </w:t>
      </w:r>
      <w:proofErr w:type="spellStart"/>
      <w:r w:rsidRPr="2A5B3714">
        <w:rPr>
          <w:i/>
          <w:iCs/>
        </w:rPr>
        <w:t>Oceanodroma</w:t>
      </w:r>
      <w:proofErr w:type="spellEnd"/>
      <w:r w:rsidRPr="2A5B3714">
        <w:rPr>
          <w:i/>
          <w:iCs/>
        </w:rPr>
        <w:t xml:space="preserve"> </w:t>
      </w:r>
      <w:proofErr w:type="spellStart"/>
      <w:r w:rsidRPr="2A5B3714">
        <w:rPr>
          <w:i/>
          <w:iCs/>
        </w:rPr>
        <w:t>leucorhoa</w:t>
      </w:r>
      <w:proofErr w:type="spellEnd"/>
      <w:r>
        <w:t xml:space="preserve"> population</w:t>
      </w:r>
      <w:r w:rsidR="00F658D2">
        <w:t xml:space="preserve"> trends on Bon Portage Island, Canada. Seabird 31, 75–83.</w:t>
      </w:r>
    </w:p>
    <w:p w14:paraId="4F82A256" w14:textId="6335B28E" w:rsidR="00222F38" w:rsidRDefault="16613C31" w:rsidP="4E8E5F3A">
      <w:pPr>
        <w:ind w:left="360" w:hanging="360"/>
      </w:pPr>
      <w:r>
        <w:t xml:space="preserve">Rail, J.-F. 2021. Eighteenth census of seabirds breeding in the sanctuaries of the North Shore of the Gulf of St. Lawrence, 2015. Canadian Field-Naturalist 135(3): 221-233. </w:t>
      </w:r>
    </w:p>
    <w:p w14:paraId="0927B1E7" w14:textId="49295544" w:rsidR="00222F38" w:rsidRDefault="00222F38" w:rsidP="2A5B3714">
      <w:pPr>
        <w:ind w:left="360" w:hanging="360"/>
      </w:pPr>
      <w:r>
        <w:t xml:space="preserve">Regular, P., </w:t>
      </w:r>
      <w:proofErr w:type="spellStart"/>
      <w:r>
        <w:t>Montevecchi</w:t>
      </w:r>
      <w:proofErr w:type="spellEnd"/>
      <w:r>
        <w:t xml:space="preserve">, W., </w:t>
      </w:r>
      <w:proofErr w:type="spellStart"/>
      <w:r>
        <w:t>Hedd</w:t>
      </w:r>
      <w:proofErr w:type="spellEnd"/>
      <w:r>
        <w:t>, A., Robertson, G., &amp; Wilhelm, S. (2013). Canadian fishery closures provide a large-scale test of the impact of gillnet bycatch on seabird populations. Biology letters, 9(4), 20130088.</w:t>
      </w:r>
    </w:p>
    <w:p w14:paraId="62E27E8E" w14:textId="7B3A5DA6" w:rsidR="00FB7ADB" w:rsidRDefault="00FB7ADB" w:rsidP="00B773F8">
      <w:pPr>
        <w:tabs>
          <w:tab w:val="left" w:pos="-720"/>
          <w:tab w:val="left" w:pos="0"/>
        </w:tabs>
        <w:ind w:left="360" w:hanging="360"/>
      </w:pPr>
      <w:r>
        <w:t xml:space="preserve">Robertson, G. J., J. Russell, R. Bryant, D. A. </w:t>
      </w:r>
      <w:proofErr w:type="gramStart"/>
      <w:r>
        <w:t>Fifield</w:t>
      </w:r>
      <w:proofErr w:type="gramEnd"/>
      <w:r>
        <w:t xml:space="preserve"> and </w:t>
      </w:r>
      <w:smartTag w:uri="urn:schemas-microsoft-com:office:smarttags" w:element="place">
        <w:r>
          <w:t>I.</w:t>
        </w:r>
      </w:smartTag>
      <w:r>
        <w:t xml:space="preserve"> J. Stenhouse. 2006. Size and trends of Leach’s Storm-Petrel </w:t>
      </w:r>
      <w:proofErr w:type="spellStart"/>
      <w:r>
        <w:rPr>
          <w:i/>
        </w:rPr>
        <w:t>Oceanodroma</w:t>
      </w:r>
      <w:proofErr w:type="spellEnd"/>
      <w:r>
        <w:t xml:space="preserve"> </w:t>
      </w:r>
      <w:proofErr w:type="spellStart"/>
      <w:r>
        <w:rPr>
          <w:i/>
        </w:rPr>
        <w:t>leucorhoa</w:t>
      </w:r>
      <w:proofErr w:type="spellEnd"/>
      <w:r>
        <w:t xml:space="preserve"> breeding populations in </w:t>
      </w:r>
      <w:smartTag w:uri="urn:schemas-microsoft-com:office:smarttags" w:element="place">
        <w:smartTag w:uri="urn:schemas-microsoft-com:office:smarttags" w:element="State">
          <w:r>
            <w:t>Newfoundland</w:t>
          </w:r>
        </w:smartTag>
      </w:smartTag>
      <w:r>
        <w:t>. Atlantic Seabirds 8: 41-50.</w:t>
      </w:r>
    </w:p>
    <w:p w14:paraId="38B23127" w14:textId="05F6A9F3" w:rsidR="00134B13" w:rsidRPr="00D959B3" w:rsidRDefault="00134B13" w:rsidP="00D959B3">
      <w:pPr>
        <w:autoSpaceDE w:val="0"/>
        <w:autoSpaceDN w:val="0"/>
        <w:adjustRightInd w:val="0"/>
        <w:ind w:left="360" w:hanging="360"/>
      </w:pPr>
      <w:r w:rsidRPr="00467BB5">
        <w:t>Wilhelm, S.</w:t>
      </w:r>
      <w:r>
        <w:t xml:space="preserve"> I</w:t>
      </w:r>
      <w:r w:rsidRPr="00467BB5">
        <w:t xml:space="preserve">., </w:t>
      </w:r>
      <w:r>
        <w:t xml:space="preserve">J. Mailhiot, J. Arany, J. W. </w:t>
      </w:r>
      <w:proofErr w:type="spellStart"/>
      <w:r>
        <w:t>Chardine</w:t>
      </w:r>
      <w:proofErr w:type="spellEnd"/>
      <w:r>
        <w:t>, G. J. Robertson and P. C. Ryan</w:t>
      </w:r>
      <w:r w:rsidRPr="00467BB5">
        <w:t xml:space="preserve">. </w:t>
      </w:r>
      <w:r>
        <w:t>2015</w:t>
      </w:r>
      <w:r w:rsidRPr="00467BB5">
        <w:t>. Update and trends of three important seabird populations in the western North Atlantic using a geographic information syst</w:t>
      </w:r>
      <w:r>
        <w:t>em approach. Marine Ornithology 43: 211-222.</w:t>
      </w:r>
    </w:p>
    <w:p w14:paraId="2E60E36E" w14:textId="64F2263F" w:rsidR="00693E63" w:rsidRDefault="00693E63" w:rsidP="00693E63">
      <w:pPr>
        <w:autoSpaceDE w:val="0"/>
        <w:autoSpaceDN w:val="0"/>
        <w:adjustRightInd w:val="0"/>
        <w:ind w:left="360" w:hanging="360"/>
        <w:rPr>
          <w:color w:val="000000"/>
        </w:rPr>
      </w:pPr>
      <w:r>
        <w:rPr>
          <w:color w:val="000000"/>
        </w:rPr>
        <w:t>Wilhelm, S., A.</w:t>
      </w:r>
      <w:r w:rsidRPr="00F90484">
        <w:rPr>
          <w:color w:val="000000"/>
        </w:rPr>
        <w:t xml:space="preserve"> </w:t>
      </w:r>
      <w:proofErr w:type="spellStart"/>
      <w:r w:rsidRPr="00F90484">
        <w:rPr>
          <w:color w:val="000000"/>
        </w:rPr>
        <w:t>Hedd</w:t>
      </w:r>
      <w:proofErr w:type="spellEnd"/>
      <w:r w:rsidRPr="00F90484">
        <w:rPr>
          <w:color w:val="000000"/>
        </w:rPr>
        <w:t>, G</w:t>
      </w:r>
      <w:r>
        <w:rPr>
          <w:color w:val="000000"/>
        </w:rPr>
        <w:t>.</w:t>
      </w:r>
      <w:r w:rsidRPr="00F90484">
        <w:rPr>
          <w:color w:val="000000"/>
        </w:rPr>
        <w:t xml:space="preserve"> J. Robertson, </w:t>
      </w:r>
      <w:r>
        <w:rPr>
          <w:color w:val="000000"/>
        </w:rPr>
        <w:t xml:space="preserve">J. </w:t>
      </w:r>
      <w:r w:rsidRPr="00F90484">
        <w:rPr>
          <w:color w:val="000000"/>
        </w:rPr>
        <w:t>Mailhiot, P</w:t>
      </w:r>
      <w:r>
        <w:rPr>
          <w:color w:val="000000"/>
        </w:rPr>
        <w:t>.</w:t>
      </w:r>
      <w:r w:rsidRPr="00F90484">
        <w:rPr>
          <w:color w:val="000000"/>
        </w:rPr>
        <w:t xml:space="preserve"> M. Regular,</w:t>
      </w:r>
      <w:r>
        <w:rPr>
          <w:color w:val="000000"/>
        </w:rPr>
        <w:t xml:space="preserve"> </w:t>
      </w:r>
      <w:r w:rsidRPr="00F90484">
        <w:rPr>
          <w:color w:val="000000"/>
        </w:rPr>
        <w:t>P</w:t>
      </w:r>
      <w:r>
        <w:rPr>
          <w:color w:val="000000"/>
        </w:rPr>
        <w:t>. C. Ryan</w:t>
      </w:r>
      <w:r w:rsidRPr="00F90484">
        <w:rPr>
          <w:color w:val="000000"/>
        </w:rPr>
        <w:t xml:space="preserve"> and R</w:t>
      </w:r>
      <w:r>
        <w:rPr>
          <w:color w:val="000000"/>
        </w:rPr>
        <w:t>.</w:t>
      </w:r>
      <w:r w:rsidRPr="00F90484">
        <w:rPr>
          <w:color w:val="000000"/>
        </w:rPr>
        <w:t xml:space="preserve"> D. Elliot</w:t>
      </w:r>
      <w:r>
        <w:rPr>
          <w:color w:val="000000"/>
        </w:rPr>
        <w:t>. 2020. T</w:t>
      </w:r>
      <w:r w:rsidRPr="00F90484">
        <w:rPr>
          <w:color w:val="000000"/>
        </w:rPr>
        <w:t>he worl</w:t>
      </w:r>
      <w:r>
        <w:rPr>
          <w:color w:val="000000"/>
        </w:rPr>
        <w:t>d’s largest breeding colony of Leach’s S</w:t>
      </w:r>
      <w:r w:rsidRPr="00F90484">
        <w:rPr>
          <w:color w:val="000000"/>
        </w:rPr>
        <w:t>torm-petrel</w:t>
      </w:r>
      <w:r>
        <w:rPr>
          <w:color w:val="000000"/>
        </w:rPr>
        <w:t xml:space="preserve"> </w:t>
      </w:r>
      <w:proofErr w:type="spellStart"/>
      <w:r w:rsidRPr="00F90484">
        <w:rPr>
          <w:i/>
          <w:color w:val="000000"/>
        </w:rPr>
        <w:t>Hydrobates</w:t>
      </w:r>
      <w:proofErr w:type="spellEnd"/>
      <w:r w:rsidRPr="00F90484">
        <w:rPr>
          <w:i/>
          <w:color w:val="000000"/>
        </w:rPr>
        <w:t xml:space="preserve"> </w:t>
      </w:r>
      <w:proofErr w:type="spellStart"/>
      <w:r w:rsidRPr="00F90484">
        <w:rPr>
          <w:i/>
          <w:color w:val="000000"/>
        </w:rPr>
        <w:t>leucorhous</w:t>
      </w:r>
      <w:proofErr w:type="spellEnd"/>
      <w:r w:rsidRPr="00F90484">
        <w:rPr>
          <w:color w:val="000000"/>
        </w:rPr>
        <w:t xml:space="preserve"> has declined</w:t>
      </w:r>
      <w:r>
        <w:rPr>
          <w:color w:val="000000"/>
        </w:rPr>
        <w:t xml:space="preserve">. Bird Conservation International 30: 40-57. </w:t>
      </w:r>
      <w:r w:rsidRPr="00053EDD">
        <w:rPr>
          <w:color w:val="000000"/>
        </w:rPr>
        <w:t>doi:10.1017/S0959270919000248</w:t>
      </w:r>
    </w:p>
    <w:p w14:paraId="4C1FF0BE" w14:textId="17478909" w:rsidR="00397B02" w:rsidRPr="00140E1B" w:rsidRDefault="00397B02" w:rsidP="00693E63">
      <w:pPr>
        <w:spacing w:line="240" w:lineRule="auto"/>
      </w:pPr>
    </w:p>
    <w:sectPr w:rsidR="00397B02" w:rsidRPr="00140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Calvert,Anna (elle, la | she, her) (ECCC)" w:date="2024-01-10T12:31:00Z" w:initials="C(l|sh(">
    <w:p w14:paraId="22E85728" w14:textId="77777777" w:rsidR="008715CE" w:rsidRDefault="008715CE" w:rsidP="008715CE">
      <w:pPr>
        <w:pStyle w:val="CommentText"/>
      </w:pPr>
      <w:r>
        <w:rPr>
          <w:rStyle w:val="CommentReference"/>
        </w:rPr>
        <w:annotationRef/>
      </w:r>
      <w:r>
        <w:t>Maybe Dave can add refs/reword as needed here?</w:t>
      </w:r>
    </w:p>
  </w:comment>
  <w:comment w:id="16" w:author="Rail,Jean-François (ECCC)" w:date="2024-01-22T09:26:00Z" w:initials="R(">
    <w:p w14:paraId="40766126" w14:textId="4508E5E3" w:rsidR="63B8BE2C" w:rsidRDefault="63B8BE2C">
      <w:pPr>
        <w:pStyle w:val="CommentText"/>
      </w:pPr>
      <w:r>
        <w:t>Replace by "a further"? There's adding and addition already in this paragraph.</w:t>
      </w:r>
      <w:r>
        <w:rPr>
          <w:rStyle w:val="CommentReference"/>
        </w:rPr>
        <w:annotationRef/>
      </w:r>
    </w:p>
  </w:comment>
  <w:comment w:id="17" w:author="Calvert,Anna (elle, la | she, her) (ECCC)" w:date="2024-01-23T09:58:00Z" w:initials="C(">
    <w:p w14:paraId="5F9A4622" w14:textId="7223E943" w:rsidR="63B8BE2C" w:rsidRDefault="63B8BE2C">
      <w:pPr>
        <w:pStyle w:val="CommentText"/>
      </w:pPr>
      <w:r>
        <w:t>good catch, merci :)</w:t>
      </w:r>
      <w:r>
        <w:rPr>
          <w:rStyle w:val="CommentReference"/>
        </w:rPr>
        <w:annotationRef/>
      </w:r>
    </w:p>
  </w:comment>
  <w:comment w:id="21" w:author="Calvert,Anna (elle, la | she, her) (ECCC)" w:date="2024-01-10T11:32:00Z" w:initials="C(l|sh(">
    <w:p w14:paraId="6C22D4BD" w14:textId="5E0CF3A2" w:rsidR="00193378" w:rsidRDefault="003015CC" w:rsidP="00193378">
      <w:pPr>
        <w:pStyle w:val="CommentText"/>
      </w:pPr>
      <w:r>
        <w:rPr>
          <w:rStyle w:val="CommentReference"/>
        </w:rPr>
        <w:annotationRef/>
      </w:r>
      <w:r w:rsidR="00193378">
        <w:t>Any preference here, e.g. LHSP and ATPU instead of storm-petrel and puffin?</w:t>
      </w:r>
    </w:p>
  </w:comment>
  <w:comment w:id="22" w:author="Rail,Jean-François (ECCC)" w:date="2024-01-22T09:33:00Z" w:initials="R(">
    <w:p w14:paraId="2A35A158" w14:textId="14A26A04" w:rsidR="63B8BE2C" w:rsidRDefault="63B8BE2C">
      <w:pPr>
        <w:pStyle w:val="CommentText"/>
      </w:pPr>
      <w:r>
        <w:t>Some emphasis should be put to describe why the species is challenging to monitor: burrows are small and often concealed in vegetation, and the species is active only at night at the colony.</w:t>
      </w:r>
      <w:r>
        <w:rPr>
          <w:rStyle w:val="CommentReference"/>
        </w:rPr>
        <w:annotationRef/>
      </w:r>
    </w:p>
  </w:comment>
  <w:comment w:id="23" w:author="Calvert,Anna (elle, la | she, her) (ECCC)" w:date="2024-01-23T09:59:00Z" w:initials="C(">
    <w:p w14:paraId="6BC39BEF" w14:textId="33E91636" w:rsidR="63B8BE2C" w:rsidRDefault="63B8BE2C">
      <w:pPr>
        <w:pStyle w:val="CommentText"/>
      </w:pPr>
      <w:r>
        <w:t>merci! :)</w:t>
      </w:r>
      <w:r>
        <w:rPr>
          <w:rStyle w:val="CommentReference"/>
        </w:rPr>
        <w:annotationRef/>
      </w:r>
    </w:p>
  </w:comment>
  <w:comment w:id="27" w:author="Calvert,Anna (elle, la | she, her) (ECCC)" w:date="2024-01-10T12:09:00Z" w:initials="C(l|sh(">
    <w:p w14:paraId="5F99FA16" w14:textId="77777777" w:rsidR="00CE5300" w:rsidRDefault="00CE5300" w:rsidP="00CE5300">
      <w:pPr>
        <w:pStyle w:val="CommentText"/>
      </w:pPr>
      <w:r>
        <w:rPr>
          <w:rStyle w:val="CommentReference"/>
        </w:rPr>
        <w:annotationRef/>
      </w:r>
      <w:r>
        <w:t>Sabina/others - please expand as needed on these species introductions! I didn’t want it to be too long, so I’ve kept it pretty general, but maybe we need to get into a bit more detail?</w:t>
      </w:r>
    </w:p>
  </w:comment>
  <w:comment w:id="28" w:author="Calvert,Anna (elle, la | she, her) (ECCC)" w:date="2024-01-10T12:19:00Z" w:initials="C(l|sh(">
    <w:p w14:paraId="105479F8" w14:textId="77777777" w:rsidR="00085321" w:rsidRDefault="00085321" w:rsidP="00085321">
      <w:pPr>
        <w:pStyle w:val="CommentText"/>
      </w:pPr>
      <w:r>
        <w:rPr>
          <w:rStyle w:val="CommentReference"/>
        </w:rPr>
        <w:annotationRef/>
      </w:r>
      <w:r>
        <w:t>Sabina/JF to write this pgph? ☺️</w:t>
      </w:r>
    </w:p>
  </w:comment>
  <w:comment w:id="29" w:author="Calvert,Anna (elle, la | she, her) (ECCC)" w:date="2024-01-10T12:17:00Z" w:initials="C(l|sh(">
    <w:p w14:paraId="5D46BB20" w14:textId="385C503C" w:rsidR="00EB4FAE" w:rsidRDefault="00EB4FAE" w:rsidP="00EB4FAE">
      <w:pPr>
        <w:pStyle w:val="CommentText"/>
      </w:pPr>
      <w:r>
        <w:rPr>
          <w:rStyle w:val="CommentReference"/>
        </w:rPr>
        <w:annotationRef/>
      </w:r>
      <w:r>
        <w:t>For Dave to write ☺️</w:t>
      </w:r>
    </w:p>
  </w:comment>
  <w:comment w:id="30" w:author="Calvert,Anna (elle, la | she, her) (ECCC)" w:date="2023-12-22T09:47:00Z" w:initials="C(l|sh(">
    <w:p w14:paraId="7D7468C5" w14:textId="277B9AD3" w:rsidR="00FC722D" w:rsidRDefault="00FC722D" w:rsidP="00FC722D">
      <w:pPr>
        <w:pStyle w:val="CommentText"/>
      </w:pPr>
      <w:r>
        <w:rPr>
          <w:rStyle w:val="CommentReference"/>
        </w:rPr>
        <w:annotationRef/>
      </w:r>
      <w:r>
        <w:t>Sabina and JF to write</w:t>
      </w:r>
    </w:p>
  </w:comment>
  <w:comment w:id="31" w:author="Iles,David (ECCC)" w:date="2024-02-09T20:35:00Z" w:initials="DI">
    <w:p w14:paraId="6982ADDF" w14:textId="77777777" w:rsidR="00B95955" w:rsidRDefault="00B95955" w:rsidP="00B95955">
      <w:pPr>
        <w:pStyle w:val="CommentText"/>
      </w:pPr>
      <w:r>
        <w:rPr>
          <w:rStyle w:val="CommentReference"/>
        </w:rPr>
        <w:annotationRef/>
      </w:r>
      <w:r>
        <w:t>This could be where we describe how K is chosen, what “type” of GAM to use, etc.</w:t>
      </w:r>
    </w:p>
  </w:comment>
  <w:comment w:id="32" w:author="Iles,David (ECCC)" w:date="2024-02-02T17:46:00Z" w:initials="DI">
    <w:p w14:paraId="5C514FF1" w14:textId="0CB8AC60" w:rsidR="00AA61B0" w:rsidRDefault="00AA61B0" w:rsidP="00AA61B0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Horvitz, D. G., &amp; Thompson, D. J. (1952). A generalization of sampling without replacement from a finite universe. </w:t>
      </w:r>
      <w:r>
        <w:rPr>
          <w:i/>
          <w:iCs/>
          <w:color w:val="222222"/>
          <w:highlight w:val="white"/>
        </w:rPr>
        <w:t>Journal of the American statistical Association</w:t>
      </w:r>
      <w:r>
        <w:rPr>
          <w:color w:val="222222"/>
          <w:highlight w:val="white"/>
        </w:rPr>
        <w:t>, </w:t>
      </w:r>
      <w:r>
        <w:rPr>
          <w:i/>
          <w:iCs/>
          <w:color w:val="222222"/>
          <w:highlight w:val="white"/>
        </w:rPr>
        <w:t>47</w:t>
      </w:r>
      <w:r>
        <w:rPr>
          <w:color w:val="222222"/>
          <w:highlight w:val="white"/>
        </w:rPr>
        <w:t>(260), 663-685.</w:t>
      </w:r>
      <w:r>
        <w:t xml:space="preserve"> </w:t>
      </w:r>
    </w:p>
  </w:comment>
  <w:comment w:id="33" w:author="Iles,David (ECCC)" w:date="2024-02-10T14:27:00Z" w:initials="DI">
    <w:p w14:paraId="63174C90" w14:textId="77777777" w:rsidR="0055707D" w:rsidRDefault="0055707D" w:rsidP="0055707D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Sauer, J. R., &amp; Link, W. A. (2011). Analysis of the North American breeding bird survey using hierarchical models. </w:t>
      </w:r>
      <w:r>
        <w:rPr>
          <w:i/>
          <w:iCs/>
          <w:color w:val="222222"/>
          <w:highlight w:val="white"/>
        </w:rPr>
        <w:t>The Auk</w:t>
      </w:r>
      <w:r>
        <w:rPr>
          <w:color w:val="222222"/>
          <w:highlight w:val="white"/>
        </w:rPr>
        <w:t>, </w:t>
      </w:r>
      <w:r>
        <w:rPr>
          <w:i/>
          <w:iCs/>
          <w:color w:val="222222"/>
          <w:highlight w:val="white"/>
        </w:rPr>
        <w:t>128</w:t>
      </w:r>
      <w:r>
        <w:rPr>
          <w:color w:val="222222"/>
          <w:highlight w:val="white"/>
        </w:rPr>
        <w:t>(1), 87-98.</w:t>
      </w:r>
      <w:r>
        <w:t xml:space="preserve"> </w:t>
      </w:r>
    </w:p>
  </w:comment>
  <w:comment w:id="34" w:author="Iles,David (ECCC)" w:date="2024-02-02T11:40:00Z" w:initials="DI">
    <w:p w14:paraId="4736F1E9" w14:textId="36A6DCDF" w:rsidR="00367592" w:rsidRDefault="00367592" w:rsidP="00367592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Wood, S., &amp; Wood, M. S. (2015). Package ‘mgcv’. </w:t>
      </w:r>
      <w:r>
        <w:rPr>
          <w:i/>
          <w:iCs/>
          <w:color w:val="222222"/>
          <w:highlight w:val="white"/>
        </w:rPr>
        <w:t>R package version</w:t>
      </w:r>
      <w:r>
        <w:rPr>
          <w:color w:val="222222"/>
          <w:highlight w:val="white"/>
        </w:rPr>
        <w:t>, </w:t>
      </w:r>
      <w:r>
        <w:rPr>
          <w:i/>
          <w:iCs/>
          <w:color w:val="222222"/>
          <w:highlight w:val="white"/>
        </w:rPr>
        <w:t>1</w:t>
      </w:r>
      <w:r>
        <w:rPr>
          <w:color w:val="222222"/>
          <w:highlight w:val="white"/>
        </w:rPr>
        <w:t>(29), 729.</w:t>
      </w:r>
      <w:r>
        <w:t xml:space="preserve"> </w:t>
      </w:r>
    </w:p>
  </w:comment>
  <w:comment w:id="35" w:author="Calvert,Anna (elle, la | she, her) (ECCC)" w:date="2024-01-10T11:52:00Z" w:initials="C(l|sh(">
    <w:p w14:paraId="61BE0CAD" w14:textId="5A680335" w:rsidR="008C5EA6" w:rsidRDefault="008C5EA6" w:rsidP="008C5EA6">
      <w:pPr>
        <w:pStyle w:val="CommentText"/>
      </w:pPr>
      <w:r>
        <w:rPr>
          <w:rStyle w:val="CommentReference"/>
        </w:rPr>
        <w:annotationRef/>
      </w:r>
      <w:r>
        <w:rPr>
          <w:i/>
          <w:iCs/>
        </w:rPr>
        <w:t>Sabina also sent a slide deck with puffin trend info (WilhelmAugust11.ppt)-eg even though Canadian pops increasing (unpubl data) they’ve been working harder to feed chicks-see slide deck for refs I can cite, and there’s some new papers on productivity, gill net removal has allowed good adult survival… puffin patrol also now allows monitoring of productivity indirectly by weighing the fledglings -highly variable productivity confirmed by puffin patrol data showing high correlation btw chick mass and numbers, and big dieoff this past summer -climate change and resulting changes in food avail means more variable over time… For petrels, lots of background/lit on broad pressures, and some of those will apply to puffins too though atpu also maybe more colony specific dynamics</w:t>
      </w:r>
    </w:p>
  </w:comment>
  <w:comment w:id="36" w:author="Robertson,Greg (ECCC)" w:date="2023-11-28T15:08:00Z" w:initials="GR">
    <w:p w14:paraId="0906081D" w14:textId="19D12C46" w:rsidR="0087415B" w:rsidRDefault="0087415B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 must reference paper! Anna predicted puffins were increasing on Gull Island 23 years ago, and guess what! Oh yeah - nailed it… 😊</w:t>
      </w:r>
    </w:p>
  </w:comment>
  <w:comment w:id="37" w:author="Calvert,Anna (elle, la | she, her) (ECCC)" w:date="2023-11-30T09:42:00Z" w:initials="C(l|sh(">
    <w:p w14:paraId="7C1E426B" w14:textId="77777777" w:rsidR="0074286E" w:rsidRDefault="0074286E" w:rsidP="004F657A">
      <w:pPr>
        <w:pStyle w:val="CommentText"/>
      </w:pPr>
      <w:r>
        <w:rPr>
          <w:rStyle w:val="CommentReference"/>
        </w:rPr>
        <w:annotationRef/>
      </w:r>
      <w:r>
        <w:t>Haha love it - seems like a lifetime ago!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E85728" w15:done="0"/>
  <w15:commentEx w15:paraId="40766126" w15:done="0"/>
  <w15:commentEx w15:paraId="5F9A4622" w15:paraIdParent="40766126" w15:done="0"/>
  <w15:commentEx w15:paraId="6C22D4BD" w15:done="0"/>
  <w15:commentEx w15:paraId="2A35A158" w15:done="0"/>
  <w15:commentEx w15:paraId="6BC39BEF" w15:paraIdParent="2A35A158" w15:done="0"/>
  <w15:commentEx w15:paraId="5F99FA16" w15:done="0"/>
  <w15:commentEx w15:paraId="105479F8" w15:done="0"/>
  <w15:commentEx w15:paraId="5D46BB20" w15:done="0"/>
  <w15:commentEx w15:paraId="7D7468C5" w15:done="0"/>
  <w15:commentEx w15:paraId="6982ADDF" w15:done="0"/>
  <w15:commentEx w15:paraId="5C514FF1" w15:done="0"/>
  <w15:commentEx w15:paraId="63174C90" w15:done="0"/>
  <w15:commentEx w15:paraId="4736F1E9" w15:done="0"/>
  <w15:commentEx w15:paraId="61BE0CAD" w15:done="0"/>
  <w15:commentEx w15:paraId="0906081D" w15:done="0"/>
  <w15:commentEx w15:paraId="7C1E426B" w15:paraIdParent="090608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55F6EC9" w16cex:dateUtc="2024-01-10T17:31:00Z"/>
  <w16cex:commentExtensible w16cex:durableId="10BFA24B" w16cex:dateUtc="2024-01-22T14:26:00Z"/>
  <w16cex:commentExtensible w16cex:durableId="563CDC2D" w16cex:dateUtc="2024-01-23T14:58:00Z"/>
  <w16cex:commentExtensible w16cex:durableId="14C54CA7" w16cex:dateUtc="2024-01-10T16:32:00Z"/>
  <w16cex:commentExtensible w16cex:durableId="33F4547D" w16cex:dateUtc="2024-01-22T14:33:00Z"/>
  <w16cex:commentExtensible w16cex:durableId="433B98A6" w16cex:dateUtc="2024-01-23T14:59:00Z"/>
  <w16cex:commentExtensible w16cex:durableId="25226C75" w16cex:dateUtc="2024-01-10T17:09:00Z"/>
  <w16cex:commentExtensible w16cex:durableId="172CCC5C" w16cex:dateUtc="2024-01-10T17:19:00Z"/>
  <w16cex:commentExtensible w16cex:durableId="75975136" w16cex:dateUtc="2024-01-10T17:17:00Z"/>
  <w16cex:commentExtensible w16cex:durableId="4DE06772" w16cex:dateUtc="2023-12-22T14:47:00Z"/>
  <w16cex:commentExtensible w16cex:durableId="7816D349" w16cex:dateUtc="2024-02-10T01:35:00Z"/>
  <w16cex:commentExtensible w16cex:durableId="1C05988B" w16cex:dateUtc="2024-02-02T22:46:00Z"/>
  <w16cex:commentExtensible w16cex:durableId="3AC179BF" w16cex:dateUtc="2024-02-10T19:27:00Z"/>
  <w16cex:commentExtensible w16cex:durableId="2F52CAEA" w16cex:dateUtc="2024-02-02T16:40:00Z"/>
  <w16cex:commentExtensible w16cex:durableId="0B730A3B" w16cex:dateUtc="2024-01-10T16:52:00Z"/>
  <w16cex:commentExtensible w16cex:durableId="2E630BAC" w16cex:dateUtc="2023-11-28T18:38:00Z"/>
  <w16cex:commentExtensible w16cex:durableId="2E4E3820" w16cex:dateUtc="2023-11-30T1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E85728" w16cid:durableId="555F6EC9"/>
  <w16cid:commentId w16cid:paraId="40766126" w16cid:durableId="10BFA24B"/>
  <w16cid:commentId w16cid:paraId="5F9A4622" w16cid:durableId="563CDC2D"/>
  <w16cid:commentId w16cid:paraId="6C22D4BD" w16cid:durableId="14C54CA7"/>
  <w16cid:commentId w16cid:paraId="2A35A158" w16cid:durableId="33F4547D"/>
  <w16cid:commentId w16cid:paraId="6BC39BEF" w16cid:durableId="433B98A6"/>
  <w16cid:commentId w16cid:paraId="5F99FA16" w16cid:durableId="25226C75"/>
  <w16cid:commentId w16cid:paraId="105479F8" w16cid:durableId="172CCC5C"/>
  <w16cid:commentId w16cid:paraId="5D46BB20" w16cid:durableId="75975136"/>
  <w16cid:commentId w16cid:paraId="7D7468C5" w16cid:durableId="4DE06772"/>
  <w16cid:commentId w16cid:paraId="6982ADDF" w16cid:durableId="7816D349"/>
  <w16cid:commentId w16cid:paraId="5C514FF1" w16cid:durableId="1C05988B"/>
  <w16cid:commentId w16cid:paraId="63174C90" w16cid:durableId="3AC179BF"/>
  <w16cid:commentId w16cid:paraId="4736F1E9" w16cid:durableId="2F52CAEA"/>
  <w16cid:commentId w16cid:paraId="61BE0CAD" w16cid:durableId="0B730A3B"/>
  <w16cid:commentId w16cid:paraId="0906081D" w16cid:durableId="2E630BAC"/>
  <w16cid:commentId w16cid:paraId="7C1E426B" w16cid:durableId="2E4E38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26F9"/>
    <w:multiLevelType w:val="hybridMultilevel"/>
    <w:tmpl w:val="8944897C"/>
    <w:lvl w:ilvl="0" w:tplc="69A41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6711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es,David (ECCC)">
    <w15:presenceInfo w15:providerId="AD" w15:userId="S::David.Iles@ec.gc.ca::72008f15-4095-4710-a240-901fac434eb4"/>
  </w15:person>
  <w15:person w15:author="Calvert,Anna (elle, la | she, her) (ECCC)">
    <w15:presenceInfo w15:providerId="AD" w15:userId="S::anna.calvert@ec.gc.ca::e5a06064-2460-4bad-b478-9ef91c5cdcfa"/>
  </w15:person>
  <w15:person w15:author="Rail,Jean-François (ECCC)">
    <w15:presenceInfo w15:providerId="AD" w15:userId="S::jean-francois.rail@ec.gc.ca::8bfb5a1a-ec9d-46be-b811-3d8d54744d59"/>
  </w15:person>
  <w15:person w15:author="Robertson,Greg (ECCC)">
    <w15:presenceInfo w15:providerId="AD" w15:userId="S::Greg.Robertson@ec.gc.ca::77596f60-df20-4f58-9c83-65a0168114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59"/>
    <w:rsid w:val="000008E5"/>
    <w:rsid w:val="00005F86"/>
    <w:rsid w:val="00011433"/>
    <w:rsid w:val="00017E8D"/>
    <w:rsid w:val="00020223"/>
    <w:rsid w:val="00031234"/>
    <w:rsid w:val="000319E4"/>
    <w:rsid w:val="00034FC1"/>
    <w:rsid w:val="00037D51"/>
    <w:rsid w:val="0004033B"/>
    <w:rsid w:val="000410D9"/>
    <w:rsid w:val="00042544"/>
    <w:rsid w:val="00052128"/>
    <w:rsid w:val="000521B9"/>
    <w:rsid w:val="000537DA"/>
    <w:rsid w:val="00056493"/>
    <w:rsid w:val="0005661A"/>
    <w:rsid w:val="00057B54"/>
    <w:rsid w:val="000600CB"/>
    <w:rsid w:val="00061D1D"/>
    <w:rsid w:val="00062470"/>
    <w:rsid w:val="000660D6"/>
    <w:rsid w:val="00070253"/>
    <w:rsid w:val="00072BF1"/>
    <w:rsid w:val="00077B3C"/>
    <w:rsid w:val="00077DB4"/>
    <w:rsid w:val="000807FF"/>
    <w:rsid w:val="00082D65"/>
    <w:rsid w:val="0008409F"/>
    <w:rsid w:val="00085321"/>
    <w:rsid w:val="00086F6F"/>
    <w:rsid w:val="00090EA8"/>
    <w:rsid w:val="00091C13"/>
    <w:rsid w:val="000931BC"/>
    <w:rsid w:val="00095915"/>
    <w:rsid w:val="000959C8"/>
    <w:rsid w:val="000966F4"/>
    <w:rsid w:val="000A0661"/>
    <w:rsid w:val="000A0BF5"/>
    <w:rsid w:val="000A2247"/>
    <w:rsid w:val="000C305A"/>
    <w:rsid w:val="000C6961"/>
    <w:rsid w:val="000C7DF0"/>
    <w:rsid w:val="000D1D45"/>
    <w:rsid w:val="000E0098"/>
    <w:rsid w:val="000E5396"/>
    <w:rsid w:val="000E6D96"/>
    <w:rsid w:val="000E7459"/>
    <w:rsid w:val="000F0BAC"/>
    <w:rsid w:val="000F3AF8"/>
    <w:rsid w:val="000F4C00"/>
    <w:rsid w:val="000F72FA"/>
    <w:rsid w:val="000F7C65"/>
    <w:rsid w:val="00102F0A"/>
    <w:rsid w:val="0010328D"/>
    <w:rsid w:val="00103B8E"/>
    <w:rsid w:val="00111B28"/>
    <w:rsid w:val="00112E54"/>
    <w:rsid w:val="00116D1A"/>
    <w:rsid w:val="00116DEC"/>
    <w:rsid w:val="0011762B"/>
    <w:rsid w:val="00124B35"/>
    <w:rsid w:val="0013186D"/>
    <w:rsid w:val="00133C9B"/>
    <w:rsid w:val="0013441B"/>
    <w:rsid w:val="00134448"/>
    <w:rsid w:val="00134A72"/>
    <w:rsid w:val="00134B13"/>
    <w:rsid w:val="00140E1B"/>
    <w:rsid w:val="00141944"/>
    <w:rsid w:val="00146BD0"/>
    <w:rsid w:val="00151DE0"/>
    <w:rsid w:val="00162306"/>
    <w:rsid w:val="00162C79"/>
    <w:rsid w:val="00163B49"/>
    <w:rsid w:val="00164D87"/>
    <w:rsid w:val="00165A67"/>
    <w:rsid w:val="00167089"/>
    <w:rsid w:val="00167B55"/>
    <w:rsid w:val="0017062D"/>
    <w:rsid w:val="00170E28"/>
    <w:rsid w:val="0017268B"/>
    <w:rsid w:val="00172E0C"/>
    <w:rsid w:val="00173541"/>
    <w:rsid w:val="00173E4B"/>
    <w:rsid w:val="00176C4C"/>
    <w:rsid w:val="001837ED"/>
    <w:rsid w:val="00184A76"/>
    <w:rsid w:val="00185437"/>
    <w:rsid w:val="00185DF6"/>
    <w:rsid w:val="001873BD"/>
    <w:rsid w:val="00187838"/>
    <w:rsid w:val="00191C5E"/>
    <w:rsid w:val="00193378"/>
    <w:rsid w:val="0019774B"/>
    <w:rsid w:val="0019780A"/>
    <w:rsid w:val="00197810"/>
    <w:rsid w:val="001B0CFA"/>
    <w:rsid w:val="001B0DE5"/>
    <w:rsid w:val="001B2E22"/>
    <w:rsid w:val="001B7DF3"/>
    <w:rsid w:val="001B7FEF"/>
    <w:rsid w:val="001C2A8D"/>
    <w:rsid w:val="001C63E1"/>
    <w:rsid w:val="001D243C"/>
    <w:rsid w:val="001D473C"/>
    <w:rsid w:val="001D5386"/>
    <w:rsid w:val="001D5F7C"/>
    <w:rsid w:val="001E109F"/>
    <w:rsid w:val="001E5AC9"/>
    <w:rsid w:val="001F24F5"/>
    <w:rsid w:val="001F3204"/>
    <w:rsid w:val="00200277"/>
    <w:rsid w:val="002009B7"/>
    <w:rsid w:val="002036E3"/>
    <w:rsid w:val="00210A1C"/>
    <w:rsid w:val="00212EDB"/>
    <w:rsid w:val="002146E4"/>
    <w:rsid w:val="00216028"/>
    <w:rsid w:val="00222488"/>
    <w:rsid w:val="00222F38"/>
    <w:rsid w:val="002239D4"/>
    <w:rsid w:val="00224A91"/>
    <w:rsid w:val="002278F0"/>
    <w:rsid w:val="00232360"/>
    <w:rsid w:val="002324AA"/>
    <w:rsid w:val="002336DE"/>
    <w:rsid w:val="00235A51"/>
    <w:rsid w:val="0024001B"/>
    <w:rsid w:val="00245F14"/>
    <w:rsid w:val="002542C4"/>
    <w:rsid w:val="00254A29"/>
    <w:rsid w:val="00254BDD"/>
    <w:rsid w:val="0026111F"/>
    <w:rsid w:val="0026371A"/>
    <w:rsid w:val="0026476A"/>
    <w:rsid w:val="00265047"/>
    <w:rsid w:val="0027002C"/>
    <w:rsid w:val="00273BB3"/>
    <w:rsid w:val="0028048E"/>
    <w:rsid w:val="00281211"/>
    <w:rsid w:val="00287D0A"/>
    <w:rsid w:val="00291091"/>
    <w:rsid w:val="00291E5F"/>
    <w:rsid w:val="00293D03"/>
    <w:rsid w:val="0029406A"/>
    <w:rsid w:val="002A1C5F"/>
    <w:rsid w:val="002A21C5"/>
    <w:rsid w:val="002A57A3"/>
    <w:rsid w:val="002B0B01"/>
    <w:rsid w:val="002B30F8"/>
    <w:rsid w:val="002B463F"/>
    <w:rsid w:val="002C4105"/>
    <w:rsid w:val="002C5E21"/>
    <w:rsid w:val="002C60F6"/>
    <w:rsid w:val="002D197A"/>
    <w:rsid w:val="002D7983"/>
    <w:rsid w:val="002E0AD5"/>
    <w:rsid w:val="002E3F1F"/>
    <w:rsid w:val="002E5564"/>
    <w:rsid w:val="002F6713"/>
    <w:rsid w:val="002F6E04"/>
    <w:rsid w:val="003015CC"/>
    <w:rsid w:val="0030670C"/>
    <w:rsid w:val="00307635"/>
    <w:rsid w:val="003109D3"/>
    <w:rsid w:val="00311DCB"/>
    <w:rsid w:val="0031229B"/>
    <w:rsid w:val="00313AA4"/>
    <w:rsid w:val="003300DC"/>
    <w:rsid w:val="0033394D"/>
    <w:rsid w:val="00340E54"/>
    <w:rsid w:val="00341870"/>
    <w:rsid w:val="003435A2"/>
    <w:rsid w:val="00344483"/>
    <w:rsid w:val="0034537D"/>
    <w:rsid w:val="00353DCC"/>
    <w:rsid w:val="003543A3"/>
    <w:rsid w:val="00355DDB"/>
    <w:rsid w:val="003600E8"/>
    <w:rsid w:val="0036128D"/>
    <w:rsid w:val="00365545"/>
    <w:rsid w:val="00367592"/>
    <w:rsid w:val="00371C97"/>
    <w:rsid w:val="00372EAD"/>
    <w:rsid w:val="00394039"/>
    <w:rsid w:val="0039433F"/>
    <w:rsid w:val="00394DF2"/>
    <w:rsid w:val="003958F6"/>
    <w:rsid w:val="00397883"/>
    <w:rsid w:val="00397B02"/>
    <w:rsid w:val="003A1C44"/>
    <w:rsid w:val="003A2A4F"/>
    <w:rsid w:val="003A3500"/>
    <w:rsid w:val="003A60FD"/>
    <w:rsid w:val="003B46CE"/>
    <w:rsid w:val="003B4E3E"/>
    <w:rsid w:val="003C0F5F"/>
    <w:rsid w:val="003C3BAC"/>
    <w:rsid w:val="003C6425"/>
    <w:rsid w:val="003D249A"/>
    <w:rsid w:val="003D4D80"/>
    <w:rsid w:val="003D5427"/>
    <w:rsid w:val="003D600D"/>
    <w:rsid w:val="003E59F7"/>
    <w:rsid w:val="003E61A0"/>
    <w:rsid w:val="003E67F3"/>
    <w:rsid w:val="003E6DA6"/>
    <w:rsid w:val="003F0578"/>
    <w:rsid w:val="003F0B18"/>
    <w:rsid w:val="003F1AEA"/>
    <w:rsid w:val="003F4DB9"/>
    <w:rsid w:val="00404763"/>
    <w:rsid w:val="004059E7"/>
    <w:rsid w:val="004121B0"/>
    <w:rsid w:val="00412BE8"/>
    <w:rsid w:val="00416A9F"/>
    <w:rsid w:val="0042061D"/>
    <w:rsid w:val="004215C4"/>
    <w:rsid w:val="00423204"/>
    <w:rsid w:val="004244DF"/>
    <w:rsid w:val="00424A92"/>
    <w:rsid w:val="00425C66"/>
    <w:rsid w:val="00433EEB"/>
    <w:rsid w:val="00434E02"/>
    <w:rsid w:val="0044361B"/>
    <w:rsid w:val="0044456D"/>
    <w:rsid w:val="00446DEB"/>
    <w:rsid w:val="004501CD"/>
    <w:rsid w:val="0046125B"/>
    <w:rsid w:val="00466434"/>
    <w:rsid w:val="004677EB"/>
    <w:rsid w:val="00467EBF"/>
    <w:rsid w:val="00474B6B"/>
    <w:rsid w:val="00482012"/>
    <w:rsid w:val="00486C55"/>
    <w:rsid w:val="0049018C"/>
    <w:rsid w:val="004938E5"/>
    <w:rsid w:val="00495F51"/>
    <w:rsid w:val="004A48DA"/>
    <w:rsid w:val="004A6E3E"/>
    <w:rsid w:val="004A7D89"/>
    <w:rsid w:val="004B0191"/>
    <w:rsid w:val="004B2640"/>
    <w:rsid w:val="004B43EC"/>
    <w:rsid w:val="004C324A"/>
    <w:rsid w:val="004C5E06"/>
    <w:rsid w:val="004C65D5"/>
    <w:rsid w:val="004D062B"/>
    <w:rsid w:val="004D25E9"/>
    <w:rsid w:val="004D4128"/>
    <w:rsid w:val="004D4EB5"/>
    <w:rsid w:val="004D6D89"/>
    <w:rsid w:val="004E144B"/>
    <w:rsid w:val="004E4196"/>
    <w:rsid w:val="004E68F9"/>
    <w:rsid w:val="004E7681"/>
    <w:rsid w:val="004F657A"/>
    <w:rsid w:val="004F77EF"/>
    <w:rsid w:val="0050045A"/>
    <w:rsid w:val="00501BC2"/>
    <w:rsid w:val="00507236"/>
    <w:rsid w:val="00514BFA"/>
    <w:rsid w:val="00516852"/>
    <w:rsid w:val="00522BB1"/>
    <w:rsid w:val="00524E1D"/>
    <w:rsid w:val="00525FE0"/>
    <w:rsid w:val="00526F44"/>
    <w:rsid w:val="00531689"/>
    <w:rsid w:val="00534856"/>
    <w:rsid w:val="00537C72"/>
    <w:rsid w:val="00541075"/>
    <w:rsid w:val="0054174D"/>
    <w:rsid w:val="005428C4"/>
    <w:rsid w:val="005428E1"/>
    <w:rsid w:val="00544210"/>
    <w:rsid w:val="00550FAC"/>
    <w:rsid w:val="00551D69"/>
    <w:rsid w:val="0055277C"/>
    <w:rsid w:val="005532F4"/>
    <w:rsid w:val="0055386E"/>
    <w:rsid w:val="0055604F"/>
    <w:rsid w:val="00556DAA"/>
    <w:rsid w:val="0055707D"/>
    <w:rsid w:val="00560474"/>
    <w:rsid w:val="0056202B"/>
    <w:rsid w:val="005653B8"/>
    <w:rsid w:val="005655BE"/>
    <w:rsid w:val="00565AE8"/>
    <w:rsid w:val="00571680"/>
    <w:rsid w:val="00580056"/>
    <w:rsid w:val="00583AF5"/>
    <w:rsid w:val="00586348"/>
    <w:rsid w:val="00587A82"/>
    <w:rsid w:val="00590CD7"/>
    <w:rsid w:val="00591E35"/>
    <w:rsid w:val="00592146"/>
    <w:rsid w:val="00597D24"/>
    <w:rsid w:val="005A08C8"/>
    <w:rsid w:val="005A22DD"/>
    <w:rsid w:val="005B3068"/>
    <w:rsid w:val="005B5CEB"/>
    <w:rsid w:val="005B73A3"/>
    <w:rsid w:val="005C6831"/>
    <w:rsid w:val="005C6C13"/>
    <w:rsid w:val="005D2462"/>
    <w:rsid w:val="005D6435"/>
    <w:rsid w:val="005D6E36"/>
    <w:rsid w:val="005E0BE7"/>
    <w:rsid w:val="005E1B28"/>
    <w:rsid w:val="005E4CB7"/>
    <w:rsid w:val="005E549C"/>
    <w:rsid w:val="005E6FA0"/>
    <w:rsid w:val="005F1E66"/>
    <w:rsid w:val="005F2721"/>
    <w:rsid w:val="005F4843"/>
    <w:rsid w:val="005F7E1F"/>
    <w:rsid w:val="00600E87"/>
    <w:rsid w:val="006032EC"/>
    <w:rsid w:val="00604621"/>
    <w:rsid w:val="00606B42"/>
    <w:rsid w:val="00606C72"/>
    <w:rsid w:val="00611547"/>
    <w:rsid w:val="00615A34"/>
    <w:rsid w:val="006166AA"/>
    <w:rsid w:val="006206F8"/>
    <w:rsid w:val="00621013"/>
    <w:rsid w:val="006226B8"/>
    <w:rsid w:val="0062360E"/>
    <w:rsid w:val="00624034"/>
    <w:rsid w:val="0062505F"/>
    <w:rsid w:val="006254DC"/>
    <w:rsid w:val="00631214"/>
    <w:rsid w:val="0063785A"/>
    <w:rsid w:val="006445E4"/>
    <w:rsid w:val="0064493B"/>
    <w:rsid w:val="00645B8D"/>
    <w:rsid w:val="00647052"/>
    <w:rsid w:val="00650C32"/>
    <w:rsid w:val="00651830"/>
    <w:rsid w:val="00651E1A"/>
    <w:rsid w:val="00653273"/>
    <w:rsid w:val="00657631"/>
    <w:rsid w:val="006605BE"/>
    <w:rsid w:val="0066568C"/>
    <w:rsid w:val="00665C8D"/>
    <w:rsid w:val="006676F6"/>
    <w:rsid w:val="00672298"/>
    <w:rsid w:val="00672A1D"/>
    <w:rsid w:val="0067321E"/>
    <w:rsid w:val="00675D13"/>
    <w:rsid w:val="006806E2"/>
    <w:rsid w:val="0068116F"/>
    <w:rsid w:val="00681378"/>
    <w:rsid w:val="00687D0A"/>
    <w:rsid w:val="00692F18"/>
    <w:rsid w:val="00693E63"/>
    <w:rsid w:val="006956AD"/>
    <w:rsid w:val="0069575F"/>
    <w:rsid w:val="00697A27"/>
    <w:rsid w:val="006A00A5"/>
    <w:rsid w:val="006A037B"/>
    <w:rsid w:val="006A0E18"/>
    <w:rsid w:val="006A3E52"/>
    <w:rsid w:val="006A5A46"/>
    <w:rsid w:val="006A649D"/>
    <w:rsid w:val="006B046C"/>
    <w:rsid w:val="006B24CD"/>
    <w:rsid w:val="006B3535"/>
    <w:rsid w:val="006B46E3"/>
    <w:rsid w:val="006B7AE6"/>
    <w:rsid w:val="006C07AC"/>
    <w:rsid w:val="006C1B4D"/>
    <w:rsid w:val="006D0109"/>
    <w:rsid w:val="006D3939"/>
    <w:rsid w:val="006D6563"/>
    <w:rsid w:val="006E205E"/>
    <w:rsid w:val="006E277B"/>
    <w:rsid w:val="006E5A75"/>
    <w:rsid w:val="006E6DA0"/>
    <w:rsid w:val="006E727F"/>
    <w:rsid w:val="006E7829"/>
    <w:rsid w:val="006F174A"/>
    <w:rsid w:val="006F6775"/>
    <w:rsid w:val="00703B5A"/>
    <w:rsid w:val="0070464F"/>
    <w:rsid w:val="00706D49"/>
    <w:rsid w:val="00706F80"/>
    <w:rsid w:val="007113D5"/>
    <w:rsid w:val="00720A5D"/>
    <w:rsid w:val="00725BED"/>
    <w:rsid w:val="00726540"/>
    <w:rsid w:val="00727A4E"/>
    <w:rsid w:val="00727EA6"/>
    <w:rsid w:val="00740910"/>
    <w:rsid w:val="00741A3B"/>
    <w:rsid w:val="0074286E"/>
    <w:rsid w:val="007429BD"/>
    <w:rsid w:val="00745CFF"/>
    <w:rsid w:val="007470D4"/>
    <w:rsid w:val="00747A0B"/>
    <w:rsid w:val="00755973"/>
    <w:rsid w:val="00763453"/>
    <w:rsid w:val="007637A3"/>
    <w:rsid w:val="00767282"/>
    <w:rsid w:val="0077652C"/>
    <w:rsid w:val="00776697"/>
    <w:rsid w:val="0078125F"/>
    <w:rsid w:val="00782F6F"/>
    <w:rsid w:val="007844ED"/>
    <w:rsid w:val="00785853"/>
    <w:rsid w:val="00785C3A"/>
    <w:rsid w:val="00786646"/>
    <w:rsid w:val="00786876"/>
    <w:rsid w:val="00786D9B"/>
    <w:rsid w:val="00787720"/>
    <w:rsid w:val="00791147"/>
    <w:rsid w:val="00792EB1"/>
    <w:rsid w:val="007A1314"/>
    <w:rsid w:val="007A148C"/>
    <w:rsid w:val="007A4AAB"/>
    <w:rsid w:val="007A7884"/>
    <w:rsid w:val="007B087D"/>
    <w:rsid w:val="007B2439"/>
    <w:rsid w:val="007B38B9"/>
    <w:rsid w:val="007B768B"/>
    <w:rsid w:val="007C17FB"/>
    <w:rsid w:val="007D1D52"/>
    <w:rsid w:val="007D2EDF"/>
    <w:rsid w:val="007E2F59"/>
    <w:rsid w:val="007E62DB"/>
    <w:rsid w:val="007E6F0F"/>
    <w:rsid w:val="007F0873"/>
    <w:rsid w:val="007F2C0B"/>
    <w:rsid w:val="007F32AE"/>
    <w:rsid w:val="007F359B"/>
    <w:rsid w:val="007F486E"/>
    <w:rsid w:val="007F4DF5"/>
    <w:rsid w:val="007F78EE"/>
    <w:rsid w:val="008028B7"/>
    <w:rsid w:val="00804E55"/>
    <w:rsid w:val="00804E86"/>
    <w:rsid w:val="008053A8"/>
    <w:rsid w:val="00805C29"/>
    <w:rsid w:val="0081167C"/>
    <w:rsid w:val="00815590"/>
    <w:rsid w:val="008160D2"/>
    <w:rsid w:val="008261B0"/>
    <w:rsid w:val="00827C89"/>
    <w:rsid w:val="00836728"/>
    <w:rsid w:val="008404CA"/>
    <w:rsid w:val="00842025"/>
    <w:rsid w:val="00843376"/>
    <w:rsid w:val="00850366"/>
    <w:rsid w:val="00853B90"/>
    <w:rsid w:val="00855EAC"/>
    <w:rsid w:val="0085637E"/>
    <w:rsid w:val="00856523"/>
    <w:rsid w:val="0085686A"/>
    <w:rsid w:val="00857D26"/>
    <w:rsid w:val="0086077F"/>
    <w:rsid w:val="00865A73"/>
    <w:rsid w:val="00871487"/>
    <w:rsid w:val="008715CE"/>
    <w:rsid w:val="00871690"/>
    <w:rsid w:val="0087415B"/>
    <w:rsid w:val="00874C60"/>
    <w:rsid w:val="00883A57"/>
    <w:rsid w:val="00884E12"/>
    <w:rsid w:val="00884E46"/>
    <w:rsid w:val="00891424"/>
    <w:rsid w:val="00891BF9"/>
    <w:rsid w:val="00891E0C"/>
    <w:rsid w:val="008942C7"/>
    <w:rsid w:val="00895DFF"/>
    <w:rsid w:val="008A0071"/>
    <w:rsid w:val="008A5D95"/>
    <w:rsid w:val="008B1DB5"/>
    <w:rsid w:val="008B2852"/>
    <w:rsid w:val="008B35AE"/>
    <w:rsid w:val="008B3A42"/>
    <w:rsid w:val="008C1B58"/>
    <w:rsid w:val="008C5EA6"/>
    <w:rsid w:val="008D6610"/>
    <w:rsid w:val="008E4352"/>
    <w:rsid w:val="008E6202"/>
    <w:rsid w:val="008E77EF"/>
    <w:rsid w:val="008F4B04"/>
    <w:rsid w:val="00902A1B"/>
    <w:rsid w:val="00910848"/>
    <w:rsid w:val="0091229D"/>
    <w:rsid w:val="00913813"/>
    <w:rsid w:val="00915DA1"/>
    <w:rsid w:val="00917F0E"/>
    <w:rsid w:val="00923339"/>
    <w:rsid w:val="00925CAF"/>
    <w:rsid w:val="00926780"/>
    <w:rsid w:val="00926CAD"/>
    <w:rsid w:val="009300C2"/>
    <w:rsid w:val="009303EC"/>
    <w:rsid w:val="00933116"/>
    <w:rsid w:val="00933BCB"/>
    <w:rsid w:val="00933BF4"/>
    <w:rsid w:val="0093578A"/>
    <w:rsid w:val="0093650B"/>
    <w:rsid w:val="00937FEF"/>
    <w:rsid w:val="00946BA2"/>
    <w:rsid w:val="0095035F"/>
    <w:rsid w:val="00954C35"/>
    <w:rsid w:val="00955CF2"/>
    <w:rsid w:val="00961CB7"/>
    <w:rsid w:val="0096342C"/>
    <w:rsid w:val="00963843"/>
    <w:rsid w:val="00965CB5"/>
    <w:rsid w:val="009662FC"/>
    <w:rsid w:val="00971B2D"/>
    <w:rsid w:val="00974274"/>
    <w:rsid w:val="00974D02"/>
    <w:rsid w:val="00974EEE"/>
    <w:rsid w:val="009840FF"/>
    <w:rsid w:val="009851FD"/>
    <w:rsid w:val="00985CDD"/>
    <w:rsid w:val="0098654D"/>
    <w:rsid w:val="00987665"/>
    <w:rsid w:val="00990A75"/>
    <w:rsid w:val="00995A75"/>
    <w:rsid w:val="009978AC"/>
    <w:rsid w:val="009A0716"/>
    <w:rsid w:val="009A14FB"/>
    <w:rsid w:val="009A4664"/>
    <w:rsid w:val="009B0810"/>
    <w:rsid w:val="009B2BF7"/>
    <w:rsid w:val="009B300A"/>
    <w:rsid w:val="009B321E"/>
    <w:rsid w:val="009C412C"/>
    <w:rsid w:val="009C437D"/>
    <w:rsid w:val="009C438F"/>
    <w:rsid w:val="009C4E7B"/>
    <w:rsid w:val="009C77F9"/>
    <w:rsid w:val="009D4D75"/>
    <w:rsid w:val="009D51D4"/>
    <w:rsid w:val="009E00E0"/>
    <w:rsid w:val="009E1762"/>
    <w:rsid w:val="009E4BE4"/>
    <w:rsid w:val="009E6279"/>
    <w:rsid w:val="009E73EE"/>
    <w:rsid w:val="009F0A28"/>
    <w:rsid w:val="009F3E50"/>
    <w:rsid w:val="009F4238"/>
    <w:rsid w:val="009F75FA"/>
    <w:rsid w:val="009F7BA1"/>
    <w:rsid w:val="009F7FB2"/>
    <w:rsid w:val="00A05F83"/>
    <w:rsid w:val="00A06FED"/>
    <w:rsid w:val="00A071E0"/>
    <w:rsid w:val="00A0729E"/>
    <w:rsid w:val="00A1304A"/>
    <w:rsid w:val="00A16689"/>
    <w:rsid w:val="00A21A02"/>
    <w:rsid w:val="00A2291C"/>
    <w:rsid w:val="00A24F6C"/>
    <w:rsid w:val="00A32051"/>
    <w:rsid w:val="00A33072"/>
    <w:rsid w:val="00A332E4"/>
    <w:rsid w:val="00A35712"/>
    <w:rsid w:val="00A37CEF"/>
    <w:rsid w:val="00A424DA"/>
    <w:rsid w:val="00A433FA"/>
    <w:rsid w:val="00A45880"/>
    <w:rsid w:val="00A5162F"/>
    <w:rsid w:val="00A523B4"/>
    <w:rsid w:val="00A57929"/>
    <w:rsid w:val="00A61AE4"/>
    <w:rsid w:val="00A62CAA"/>
    <w:rsid w:val="00A63D3A"/>
    <w:rsid w:val="00A652E8"/>
    <w:rsid w:val="00A65987"/>
    <w:rsid w:val="00A73665"/>
    <w:rsid w:val="00A817C4"/>
    <w:rsid w:val="00A81BE7"/>
    <w:rsid w:val="00A832B4"/>
    <w:rsid w:val="00A8610D"/>
    <w:rsid w:val="00A92199"/>
    <w:rsid w:val="00A938EB"/>
    <w:rsid w:val="00A94EA5"/>
    <w:rsid w:val="00A97C02"/>
    <w:rsid w:val="00A97D23"/>
    <w:rsid w:val="00AA01E0"/>
    <w:rsid w:val="00AA30C7"/>
    <w:rsid w:val="00AA4388"/>
    <w:rsid w:val="00AA61B0"/>
    <w:rsid w:val="00AA7512"/>
    <w:rsid w:val="00AA7961"/>
    <w:rsid w:val="00AB2586"/>
    <w:rsid w:val="00AB2DCA"/>
    <w:rsid w:val="00AB34A8"/>
    <w:rsid w:val="00AB3566"/>
    <w:rsid w:val="00AB3C77"/>
    <w:rsid w:val="00AB4044"/>
    <w:rsid w:val="00AB5BFF"/>
    <w:rsid w:val="00AB733C"/>
    <w:rsid w:val="00AB766E"/>
    <w:rsid w:val="00AC0725"/>
    <w:rsid w:val="00AC1319"/>
    <w:rsid w:val="00AC210A"/>
    <w:rsid w:val="00AE451B"/>
    <w:rsid w:val="00AE520D"/>
    <w:rsid w:val="00AF1C69"/>
    <w:rsid w:val="00AF47CD"/>
    <w:rsid w:val="00AF485B"/>
    <w:rsid w:val="00AF5220"/>
    <w:rsid w:val="00AF63D6"/>
    <w:rsid w:val="00AF6874"/>
    <w:rsid w:val="00B030AD"/>
    <w:rsid w:val="00B04049"/>
    <w:rsid w:val="00B16BF3"/>
    <w:rsid w:val="00B17041"/>
    <w:rsid w:val="00B2026B"/>
    <w:rsid w:val="00B24134"/>
    <w:rsid w:val="00B370FE"/>
    <w:rsid w:val="00B373B0"/>
    <w:rsid w:val="00B3785A"/>
    <w:rsid w:val="00B37C7C"/>
    <w:rsid w:val="00B40C0A"/>
    <w:rsid w:val="00B419BF"/>
    <w:rsid w:val="00B55465"/>
    <w:rsid w:val="00B558A6"/>
    <w:rsid w:val="00B57DBD"/>
    <w:rsid w:val="00B6309B"/>
    <w:rsid w:val="00B63DD8"/>
    <w:rsid w:val="00B65A84"/>
    <w:rsid w:val="00B674A5"/>
    <w:rsid w:val="00B70BA2"/>
    <w:rsid w:val="00B71922"/>
    <w:rsid w:val="00B725F7"/>
    <w:rsid w:val="00B728FF"/>
    <w:rsid w:val="00B734A0"/>
    <w:rsid w:val="00B76479"/>
    <w:rsid w:val="00B76BF3"/>
    <w:rsid w:val="00B773F8"/>
    <w:rsid w:val="00B81A49"/>
    <w:rsid w:val="00B843E7"/>
    <w:rsid w:val="00B857C1"/>
    <w:rsid w:val="00B87604"/>
    <w:rsid w:val="00B9051F"/>
    <w:rsid w:val="00B93936"/>
    <w:rsid w:val="00B94267"/>
    <w:rsid w:val="00B95955"/>
    <w:rsid w:val="00B9616D"/>
    <w:rsid w:val="00B970C0"/>
    <w:rsid w:val="00BA04EF"/>
    <w:rsid w:val="00BA0E71"/>
    <w:rsid w:val="00BA2E5F"/>
    <w:rsid w:val="00BA3B25"/>
    <w:rsid w:val="00BA4D4D"/>
    <w:rsid w:val="00BB1F79"/>
    <w:rsid w:val="00BB3F72"/>
    <w:rsid w:val="00BB50C2"/>
    <w:rsid w:val="00BC0777"/>
    <w:rsid w:val="00BC085A"/>
    <w:rsid w:val="00BC521E"/>
    <w:rsid w:val="00BC6192"/>
    <w:rsid w:val="00BD0A16"/>
    <w:rsid w:val="00BD1A0E"/>
    <w:rsid w:val="00BD7D81"/>
    <w:rsid w:val="00BE0416"/>
    <w:rsid w:val="00BE1F58"/>
    <w:rsid w:val="00BE25F7"/>
    <w:rsid w:val="00BF1B23"/>
    <w:rsid w:val="00BF2340"/>
    <w:rsid w:val="00BF5637"/>
    <w:rsid w:val="00C03659"/>
    <w:rsid w:val="00C04410"/>
    <w:rsid w:val="00C05F1E"/>
    <w:rsid w:val="00C076AA"/>
    <w:rsid w:val="00C12CA5"/>
    <w:rsid w:val="00C1308B"/>
    <w:rsid w:val="00C14291"/>
    <w:rsid w:val="00C15BD8"/>
    <w:rsid w:val="00C23C2A"/>
    <w:rsid w:val="00C244EF"/>
    <w:rsid w:val="00C25EA1"/>
    <w:rsid w:val="00C31E3B"/>
    <w:rsid w:val="00C33F46"/>
    <w:rsid w:val="00C374F8"/>
    <w:rsid w:val="00C4174B"/>
    <w:rsid w:val="00C42CA0"/>
    <w:rsid w:val="00C42FD7"/>
    <w:rsid w:val="00C434F2"/>
    <w:rsid w:val="00C4530F"/>
    <w:rsid w:val="00C542C9"/>
    <w:rsid w:val="00C5776D"/>
    <w:rsid w:val="00C60A25"/>
    <w:rsid w:val="00C67F3E"/>
    <w:rsid w:val="00C72CD0"/>
    <w:rsid w:val="00C72E4E"/>
    <w:rsid w:val="00C80B38"/>
    <w:rsid w:val="00C84A3E"/>
    <w:rsid w:val="00C85981"/>
    <w:rsid w:val="00C871E0"/>
    <w:rsid w:val="00C97C23"/>
    <w:rsid w:val="00CA0CD0"/>
    <w:rsid w:val="00CA0EC6"/>
    <w:rsid w:val="00CA134B"/>
    <w:rsid w:val="00CA3585"/>
    <w:rsid w:val="00CA6D73"/>
    <w:rsid w:val="00CA7F55"/>
    <w:rsid w:val="00CB0A9A"/>
    <w:rsid w:val="00CB138C"/>
    <w:rsid w:val="00CB1705"/>
    <w:rsid w:val="00CB5E1A"/>
    <w:rsid w:val="00CC29AA"/>
    <w:rsid w:val="00CC52CD"/>
    <w:rsid w:val="00CC6135"/>
    <w:rsid w:val="00CC6199"/>
    <w:rsid w:val="00CD0D3D"/>
    <w:rsid w:val="00CD2231"/>
    <w:rsid w:val="00CE03F4"/>
    <w:rsid w:val="00CE5300"/>
    <w:rsid w:val="00CE6EAA"/>
    <w:rsid w:val="00CE7C50"/>
    <w:rsid w:val="00CF1328"/>
    <w:rsid w:val="00CF2386"/>
    <w:rsid w:val="00CF3B45"/>
    <w:rsid w:val="00CF4672"/>
    <w:rsid w:val="00CF4FE1"/>
    <w:rsid w:val="00D013A7"/>
    <w:rsid w:val="00D06703"/>
    <w:rsid w:val="00D103C1"/>
    <w:rsid w:val="00D12AC9"/>
    <w:rsid w:val="00D139B1"/>
    <w:rsid w:val="00D144AE"/>
    <w:rsid w:val="00D15EDC"/>
    <w:rsid w:val="00D17498"/>
    <w:rsid w:val="00D176C4"/>
    <w:rsid w:val="00D20230"/>
    <w:rsid w:val="00D20903"/>
    <w:rsid w:val="00D213F8"/>
    <w:rsid w:val="00D249C5"/>
    <w:rsid w:val="00D277E0"/>
    <w:rsid w:val="00D30D32"/>
    <w:rsid w:val="00D340D4"/>
    <w:rsid w:val="00D350F3"/>
    <w:rsid w:val="00D36F85"/>
    <w:rsid w:val="00D42CA0"/>
    <w:rsid w:val="00D43677"/>
    <w:rsid w:val="00D4391E"/>
    <w:rsid w:val="00D45506"/>
    <w:rsid w:val="00D46211"/>
    <w:rsid w:val="00D466E8"/>
    <w:rsid w:val="00D4783E"/>
    <w:rsid w:val="00D53859"/>
    <w:rsid w:val="00D55F73"/>
    <w:rsid w:val="00D61550"/>
    <w:rsid w:val="00D6492B"/>
    <w:rsid w:val="00D6584C"/>
    <w:rsid w:val="00D673AD"/>
    <w:rsid w:val="00D70D4E"/>
    <w:rsid w:val="00D71A94"/>
    <w:rsid w:val="00D735AA"/>
    <w:rsid w:val="00D73CE8"/>
    <w:rsid w:val="00D74188"/>
    <w:rsid w:val="00D813B2"/>
    <w:rsid w:val="00D82319"/>
    <w:rsid w:val="00D82711"/>
    <w:rsid w:val="00D82A53"/>
    <w:rsid w:val="00D920EE"/>
    <w:rsid w:val="00D92E02"/>
    <w:rsid w:val="00D959B3"/>
    <w:rsid w:val="00D95BF1"/>
    <w:rsid w:val="00DA1E67"/>
    <w:rsid w:val="00DA7AB0"/>
    <w:rsid w:val="00DB4718"/>
    <w:rsid w:val="00DC0374"/>
    <w:rsid w:val="00DC0D7A"/>
    <w:rsid w:val="00DC28DD"/>
    <w:rsid w:val="00DC2F57"/>
    <w:rsid w:val="00DC5181"/>
    <w:rsid w:val="00DC6219"/>
    <w:rsid w:val="00DC67D2"/>
    <w:rsid w:val="00DD021B"/>
    <w:rsid w:val="00DD2721"/>
    <w:rsid w:val="00DD2EB0"/>
    <w:rsid w:val="00DD3DA8"/>
    <w:rsid w:val="00DE01C7"/>
    <w:rsid w:val="00DE0766"/>
    <w:rsid w:val="00DE104C"/>
    <w:rsid w:val="00DE4F56"/>
    <w:rsid w:val="00DF0548"/>
    <w:rsid w:val="00DF3411"/>
    <w:rsid w:val="00DF3E61"/>
    <w:rsid w:val="00DF45FA"/>
    <w:rsid w:val="00DF5DA9"/>
    <w:rsid w:val="00E06E8D"/>
    <w:rsid w:val="00E10CF9"/>
    <w:rsid w:val="00E150EE"/>
    <w:rsid w:val="00E22E6D"/>
    <w:rsid w:val="00E24873"/>
    <w:rsid w:val="00E264D3"/>
    <w:rsid w:val="00E31323"/>
    <w:rsid w:val="00E324CB"/>
    <w:rsid w:val="00E34FDB"/>
    <w:rsid w:val="00E373A7"/>
    <w:rsid w:val="00E42E81"/>
    <w:rsid w:val="00E45376"/>
    <w:rsid w:val="00E52383"/>
    <w:rsid w:val="00E53374"/>
    <w:rsid w:val="00E556A4"/>
    <w:rsid w:val="00E574BF"/>
    <w:rsid w:val="00E60AE1"/>
    <w:rsid w:val="00E620C4"/>
    <w:rsid w:val="00E652E7"/>
    <w:rsid w:val="00E656C9"/>
    <w:rsid w:val="00E657C2"/>
    <w:rsid w:val="00E6767A"/>
    <w:rsid w:val="00E71216"/>
    <w:rsid w:val="00E7243A"/>
    <w:rsid w:val="00E7299E"/>
    <w:rsid w:val="00E72A20"/>
    <w:rsid w:val="00E7479D"/>
    <w:rsid w:val="00E80D56"/>
    <w:rsid w:val="00E80F0E"/>
    <w:rsid w:val="00E82299"/>
    <w:rsid w:val="00E82E87"/>
    <w:rsid w:val="00E83B6C"/>
    <w:rsid w:val="00E87590"/>
    <w:rsid w:val="00E9328B"/>
    <w:rsid w:val="00E9398B"/>
    <w:rsid w:val="00E93CB6"/>
    <w:rsid w:val="00E95E6E"/>
    <w:rsid w:val="00E97A70"/>
    <w:rsid w:val="00E97EF9"/>
    <w:rsid w:val="00EA1ABD"/>
    <w:rsid w:val="00EA7416"/>
    <w:rsid w:val="00EA7CCD"/>
    <w:rsid w:val="00EB28A5"/>
    <w:rsid w:val="00EB2F1B"/>
    <w:rsid w:val="00EB4FAE"/>
    <w:rsid w:val="00EB5B29"/>
    <w:rsid w:val="00EB5B3F"/>
    <w:rsid w:val="00EB5F46"/>
    <w:rsid w:val="00EB600F"/>
    <w:rsid w:val="00EC0824"/>
    <w:rsid w:val="00EC67FE"/>
    <w:rsid w:val="00ED4EB1"/>
    <w:rsid w:val="00ED7687"/>
    <w:rsid w:val="00EE23A4"/>
    <w:rsid w:val="00EE42CF"/>
    <w:rsid w:val="00EE6046"/>
    <w:rsid w:val="00EE7225"/>
    <w:rsid w:val="00EF0DA4"/>
    <w:rsid w:val="00EF5123"/>
    <w:rsid w:val="00EF6558"/>
    <w:rsid w:val="00F01E5E"/>
    <w:rsid w:val="00F03040"/>
    <w:rsid w:val="00F1132F"/>
    <w:rsid w:val="00F2148E"/>
    <w:rsid w:val="00F26DCF"/>
    <w:rsid w:val="00F26FFD"/>
    <w:rsid w:val="00F31B19"/>
    <w:rsid w:val="00F35903"/>
    <w:rsid w:val="00F40D12"/>
    <w:rsid w:val="00F54D39"/>
    <w:rsid w:val="00F562F7"/>
    <w:rsid w:val="00F56FEB"/>
    <w:rsid w:val="00F608A9"/>
    <w:rsid w:val="00F60F7C"/>
    <w:rsid w:val="00F61A3E"/>
    <w:rsid w:val="00F63735"/>
    <w:rsid w:val="00F64813"/>
    <w:rsid w:val="00F658D2"/>
    <w:rsid w:val="00F713CE"/>
    <w:rsid w:val="00F7332E"/>
    <w:rsid w:val="00F74E05"/>
    <w:rsid w:val="00F83DA4"/>
    <w:rsid w:val="00F84134"/>
    <w:rsid w:val="00F85715"/>
    <w:rsid w:val="00F874F5"/>
    <w:rsid w:val="00F96FB2"/>
    <w:rsid w:val="00FA0D48"/>
    <w:rsid w:val="00FA320F"/>
    <w:rsid w:val="00FA7507"/>
    <w:rsid w:val="00FB04C1"/>
    <w:rsid w:val="00FB170F"/>
    <w:rsid w:val="00FB7ADB"/>
    <w:rsid w:val="00FC0329"/>
    <w:rsid w:val="00FC032E"/>
    <w:rsid w:val="00FC6346"/>
    <w:rsid w:val="00FC722D"/>
    <w:rsid w:val="00FC7E8E"/>
    <w:rsid w:val="00FD259B"/>
    <w:rsid w:val="00FD4281"/>
    <w:rsid w:val="00FD4A3F"/>
    <w:rsid w:val="00FD5FD8"/>
    <w:rsid w:val="00FD68EB"/>
    <w:rsid w:val="00FE0B61"/>
    <w:rsid w:val="00FE2169"/>
    <w:rsid w:val="00FE34D8"/>
    <w:rsid w:val="00FF1A33"/>
    <w:rsid w:val="00FF34AA"/>
    <w:rsid w:val="00FF5585"/>
    <w:rsid w:val="06A1EF13"/>
    <w:rsid w:val="089A425C"/>
    <w:rsid w:val="0C0DF068"/>
    <w:rsid w:val="0E93A931"/>
    <w:rsid w:val="11DD43DA"/>
    <w:rsid w:val="12F81002"/>
    <w:rsid w:val="16613C31"/>
    <w:rsid w:val="1C406E55"/>
    <w:rsid w:val="1F80C5EB"/>
    <w:rsid w:val="1FEA9B00"/>
    <w:rsid w:val="21681900"/>
    <w:rsid w:val="22E6931F"/>
    <w:rsid w:val="235D61E5"/>
    <w:rsid w:val="270EE5D4"/>
    <w:rsid w:val="28AAB635"/>
    <w:rsid w:val="28BCD6FD"/>
    <w:rsid w:val="2A5B3714"/>
    <w:rsid w:val="2D3CD8E1"/>
    <w:rsid w:val="2E1611B6"/>
    <w:rsid w:val="32511CAB"/>
    <w:rsid w:val="364A2609"/>
    <w:rsid w:val="372CDFFB"/>
    <w:rsid w:val="3A01376D"/>
    <w:rsid w:val="3BB39F7A"/>
    <w:rsid w:val="3C07BD5A"/>
    <w:rsid w:val="3CB14831"/>
    <w:rsid w:val="3CF63F20"/>
    <w:rsid w:val="41DD4CF0"/>
    <w:rsid w:val="45143F03"/>
    <w:rsid w:val="46B915E7"/>
    <w:rsid w:val="46FD771C"/>
    <w:rsid w:val="49A3D32F"/>
    <w:rsid w:val="4A2EBD2C"/>
    <w:rsid w:val="4E8E5F3A"/>
    <w:rsid w:val="4FC00A1B"/>
    <w:rsid w:val="52760F2C"/>
    <w:rsid w:val="5417D3DA"/>
    <w:rsid w:val="555E3BC3"/>
    <w:rsid w:val="57321E5A"/>
    <w:rsid w:val="592190CB"/>
    <w:rsid w:val="5A434D5F"/>
    <w:rsid w:val="5AD86E86"/>
    <w:rsid w:val="5DD3BA35"/>
    <w:rsid w:val="5E0C63E3"/>
    <w:rsid w:val="632D5661"/>
    <w:rsid w:val="635D6398"/>
    <w:rsid w:val="63B8BE2C"/>
    <w:rsid w:val="68F4DD22"/>
    <w:rsid w:val="697E5AF1"/>
    <w:rsid w:val="6CF6E555"/>
    <w:rsid w:val="6DC49B32"/>
    <w:rsid w:val="709DE430"/>
    <w:rsid w:val="70A2BFE2"/>
    <w:rsid w:val="70B37BC7"/>
    <w:rsid w:val="70FBA47C"/>
    <w:rsid w:val="726257FF"/>
    <w:rsid w:val="749D621C"/>
    <w:rsid w:val="76F7C29F"/>
    <w:rsid w:val="7785C2BA"/>
    <w:rsid w:val="77D4845B"/>
    <w:rsid w:val="795A8B42"/>
    <w:rsid w:val="79EC65AB"/>
    <w:rsid w:val="7A843461"/>
    <w:rsid w:val="7C73A6D2"/>
    <w:rsid w:val="7EE4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9EA39C"/>
  <w15:chartTrackingRefBased/>
  <w15:docId w15:val="{F8229C4B-D80E-4425-9FD3-91505441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40E1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6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F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4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41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41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15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442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85981"/>
    <w:rPr>
      <w:color w:val="666666"/>
    </w:rPr>
  </w:style>
  <w:style w:type="table" w:styleId="TableGrid">
    <w:name w:val="Table Grid"/>
    <w:basedOn w:val="TableNormal"/>
    <w:uiPriority w:val="39"/>
    <w:rsid w:val="00565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A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diles/Petrel_Puffin_Tr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7</Pages>
  <Words>2585</Words>
  <Characters>14737</Characters>
  <Application>Microsoft Office Word</Application>
  <DocSecurity>0</DocSecurity>
  <Lines>122</Lines>
  <Paragraphs>34</Paragraphs>
  <ScaleCrop>false</ScaleCrop>
  <Company>Environment and Climate Change Canada</Company>
  <LinksUpToDate>false</LinksUpToDate>
  <CharactersWithSpaces>17288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Calvert,Anna (elle, la | she, her) (ECCC)</dc:creator>
  <cp:keywords/>
  <dc:description/>
  <cp:lastModifiedBy>Iles,David (ECCC)</cp:lastModifiedBy>
  <cp:revision>761</cp:revision>
  <dcterms:created xsi:type="dcterms:W3CDTF">2023-11-14T21:21:00Z</dcterms:created>
  <dcterms:modified xsi:type="dcterms:W3CDTF">2024-02-10T22:27:00Z</dcterms:modified>
</cp:coreProperties>
</file>