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81EE5" w14:textId="2907A102" w:rsidR="00D45506" w:rsidRDefault="001F24F5" w:rsidP="00265047">
      <w:pPr>
        <w:spacing w:line="240" w:lineRule="auto"/>
      </w:pPr>
      <w:r w:rsidRPr="00265047">
        <w:rPr>
          <w:b/>
          <w:bCs/>
        </w:rPr>
        <w:t>Modeling trends of Leach’s Storm-petrel and Atlantic puffin</w:t>
      </w:r>
      <w:r>
        <w:t xml:space="preserve"> –</w:t>
      </w:r>
      <w:r w:rsidR="00404902">
        <w:t xml:space="preserve"> updated </w:t>
      </w:r>
      <w:r w:rsidR="00E80D56">
        <w:t>first draft</w:t>
      </w:r>
      <w:r w:rsidR="00404902">
        <w:t xml:space="preserve"> – end of February 2024</w:t>
      </w:r>
    </w:p>
    <w:p w14:paraId="0E7D4741" w14:textId="0EE69396" w:rsidR="001F24F5" w:rsidRDefault="001F24F5" w:rsidP="00265047">
      <w:pPr>
        <w:pBdr>
          <w:bottom w:val="single" w:sz="4" w:space="1" w:color="auto"/>
        </w:pBdr>
        <w:spacing w:line="240" w:lineRule="auto"/>
        <w:rPr>
          <w:i/>
          <w:iCs/>
        </w:rPr>
      </w:pPr>
      <w:r w:rsidRPr="00265047">
        <w:rPr>
          <w:i/>
          <w:iCs/>
        </w:rPr>
        <w:t>(Dave Iles, Sabina Wilhelm, Anna Calvert, Greg Robertson</w:t>
      </w:r>
      <w:r w:rsidR="00E9398B">
        <w:rPr>
          <w:i/>
          <w:iCs/>
        </w:rPr>
        <w:t>, JF Rail, April Hedd</w:t>
      </w:r>
      <w:r w:rsidR="009520AD">
        <w:rPr>
          <w:i/>
          <w:iCs/>
        </w:rPr>
        <w:t>, Sarah G</w:t>
      </w:r>
      <w:r w:rsidR="009A12F8">
        <w:rPr>
          <w:i/>
          <w:iCs/>
        </w:rPr>
        <w:t>utowsky</w:t>
      </w:r>
      <w:r w:rsidR="00265047" w:rsidRPr="00265047">
        <w:rPr>
          <w:i/>
          <w:iCs/>
        </w:rPr>
        <w:t xml:space="preserve"> – order </w:t>
      </w:r>
      <w:proofErr w:type="spellStart"/>
      <w:r w:rsidR="00265047" w:rsidRPr="00265047">
        <w:rPr>
          <w:i/>
          <w:iCs/>
        </w:rPr>
        <w:t>tbd</w:t>
      </w:r>
      <w:proofErr w:type="spellEnd"/>
      <w:r w:rsidR="00265047" w:rsidRPr="00265047">
        <w:rPr>
          <w:i/>
          <w:iCs/>
        </w:rPr>
        <w:t>!</w:t>
      </w:r>
      <w:r w:rsidRPr="00265047">
        <w:rPr>
          <w:i/>
          <w:iCs/>
        </w:rPr>
        <w:t>)</w:t>
      </w:r>
    </w:p>
    <w:p w14:paraId="62581EAD" w14:textId="77777777" w:rsidR="00265047" w:rsidRDefault="00265047" w:rsidP="00265047">
      <w:pPr>
        <w:spacing w:line="240" w:lineRule="auto"/>
      </w:pPr>
    </w:p>
    <w:p w14:paraId="734737FB" w14:textId="3ADA0CA8" w:rsidR="11CD2C52" w:rsidRDefault="00544210" w:rsidP="0731EFA1">
      <w:pPr>
        <w:pStyle w:val="Heading1"/>
      </w:pPr>
      <w:r>
        <w:t>INTRODUCTION</w:t>
      </w:r>
    </w:p>
    <w:p w14:paraId="3801BEB2" w14:textId="77777777" w:rsidR="006676F6" w:rsidRDefault="006676F6" w:rsidP="006676F6">
      <w:pPr>
        <w:spacing w:line="240" w:lineRule="auto"/>
      </w:pPr>
    </w:p>
    <w:p w14:paraId="6C8AAFDA" w14:textId="0FAEBF31" w:rsidR="006676F6" w:rsidRDefault="006676F6" w:rsidP="006676F6">
      <w:pPr>
        <w:spacing w:line="240" w:lineRule="auto"/>
      </w:pPr>
      <w:r>
        <w:tab/>
      </w:r>
      <w:r w:rsidR="00EE42CF">
        <w:t xml:space="preserve">Despite their presence in huge numbers on coasts and islands across the world, seabird populations </w:t>
      </w:r>
      <w:r w:rsidR="004A48DA">
        <w:t xml:space="preserve">present </w:t>
      </w:r>
      <w:r w:rsidR="006F7747">
        <w:t>numerous</w:t>
      </w:r>
      <w:r w:rsidR="004A48DA">
        <w:t xml:space="preserve"> </w:t>
      </w:r>
      <w:r w:rsidR="00D920EE">
        <w:t xml:space="preserve">obstacles </w:t>
      </w:r>
      <w:r w:rsidR="004A48DA">
        <w:t xml:space="preserve">to population monitoring. </w:t>
      </w:r>
      <w:r w:rsidR="00923339">
        <w:t>Seabird colonies are often large</w:t>
      </w:r>
      <w:r w:rsidR="009E6279">
        <w:t xml:space="preserve">, </w:t>
      </w:r>
      <w:r w:rsidR="009F3E50">
        <w:t xml:space="preserve">diffuse, geographically </w:t>
      </w:r>
      <w:r w:rsidR="0086077F">
        <w:t>isolated</w:t>
      </w:r>
      <w:r w:rsidR="0005661A">
        <w:t xml:space="preserve">, and </w:t>
      </w:r>
      <w:r w:rsidR="004C324A">
        <w:t xml:space="preserve">in some cases </w:t>
      </w:r>
      <w:r w:rsidR="00BD1A0E">
        <w:t>include a very large presence of non-breeding individuals that confound estimates of breeding totals (</w:t>
      </w:r>
      <w:r w:rsidR="00C710F1">
        <w:t>Mercker et al. 2021</w:t>
      </w:r>
      <w:r w:rsidR="00BD1A0E">
        <w:t xml:space="preserve">). </w:t>
      </w:r>
      <w:r w:rsidR="002D7983">
        <w:t>M</w:t>
      </w:r>
      <w:r w:rsidR="0005661A">
        <w:t xml:space="preserve">any </w:t>
      </w:r>
      <w:r w:rsidR="002D7983">
        <w:t xml:space="preserve">seabird </w:t>
      </w:r>
      <w:r w:rsidR="0005661A">
        <w:t xml:space="preserve">species </w:t>
      </w:r>
      <w:r w:rsidR="002D7983">
        <w:t>also nest in burrows under soil or rock</w:t>
      </w:r>
      <w:r w:rsidR="008B35AE">
        <w:t xml:space="preserve">, such that </w:t>
      </w:r>
      <w:r w:rsidR="00F31B19">
        <w:t xml:space="preserve">variable </w:t>
      </w:r>
      <w:r w:rsidR="009E1762">
        <w:t xml:space="preserve">detectability of breeders further </w:t>
      </w:r>
      <w:r w:rsidR="00BD1A0E">
        <w:t>complicate</w:t>
      </w:r>
      <w:r w:rsidR="009E1762">
        <w:t>s</w:t>
      </w:r>
      <w:r w:rsidR="00BD1A0E">
        <w:t xml:space="preserve"> </w:t>
      </w:r>
      <w:r w:rsidR="002D7983">
        <w:t xml:space="preserve">population </w:t>
      </w:r>
      <w:r w:rsidR="00BD1A0E">
        <w:t>censusing (</w:t>
      </w:r>
      <w:r w:rsidR="00647052">
        <w:t xml:space="preserve">e.g. </w:t>
      </w:r>
      <w:r w:rsidR="0077652C">
        <w:t xml:space="preserve">Buxton et al. 2015, </w:t>
      </w:r>
      <w:proofErr w:type="spellStart"/>
      <w:r w:rsidR="00647052">
        <w:t>Arneill</w:t>
      </w:r>
      <w:proofErr w:type="spellEnd"/>
      <w:r w:rsidR="00647052">
        <w:t xml:space="preserve"> et al. 2019,</w:t>
      </w:r>
      <w:r w:rsidR="00A24F6C">
        <w:t xml:space="preserve"> Lavers et al. 2019</w:t>
      </w:r>
      <w:r w:rsidR="00BD1A0E">
        <w:t>).</w:t>
      </w:r>
      <w:r w:rsidR="009E1762">
        <w:t xml:space="preserve"> </w:t>
      </w:r>
      <w:r w:rsidR="00146677">
        <w:t>S</w:t>
      </w:r>
      <w:r w:rsidR="00687D0A">
        <w:t>eabird population</w:t>
      </w:r>
      <w:r w:rsidR="008D6610">
        <w:t xml:space="preserve"> monitoring</w:t>
      </w:r>
      <w:r w:rsidR="00687D0A">
        <w:t xml:space="preserve"> has </w:t>
      </w:r>
      <w:r w:rsidR="00146677">
        <w:t xml:space="preserve">thus </w:t>
      </w:r>
      <w:r w:rsidR="00687D0A">
        <w:t xml:space="preserve">often been conducted </w:t>
      </w:r>
      <w:r w:rsidR="00212EDB">
        <w:t>sporadically</w:t>
      </w:r>
      <w:r w:rsidR="007113D5">
        <w:t xml:space="preserve"> and </w:t>
      </w:r>
      <w:r w:rsidR="00167089">
        <w:t xml:space="preserve">with </w:t>
      </w:r>
      <w:r w:rsidR="007113D5">
        <w:t xml:space="preserve">inconsistent </w:t>
      </w:r>
      <w:r w:rsidR="00F31B19">
        <w:t>methods</w:t>
      </w:r>
      <w:r w:rsidR="00FB4933">
        <w:t xml:space="preserve">, </w:t>
      </w:r>
      <w:r w:rsidR="00357C7C">
        <w:t>such that</w:t>
      </w:r>
      <w:r w:rsidR="00FB4933">
        <w:t xml:space="preserve"> c</w:t>
      </w:r>
      <w:r w:rsidR="00741606">
        <w:t xml:space="preserve">ombining </w:t>
      </w:r>
      <w:r w:rsidR="009B765F">
        <w:t xml:space="preserve">these disparate </w:t>
      </w:r>
      <w:r w:rsidR="00C76831">
        <w:t xml:space="preserve">estimates of colony size </w:t>
      </w:r>
      <w:r w:rsidR="00975C5F">
        <w:t xml:space="preserve">to </w:t>
      </w:r>
      <w:r w:rsidR="00ED4789">
        <w:t xml:space="preserve">rigorously </w:t>
      </w:r>
      <w:r w:rsidR="00E455FA">
        <w:t>assess</w:t>
      </w:r>
      <w:r w:rsidR="00975C5F">
        <w:t xml:space="preserve"> population status and trend of colonial seabirds at regional scales is </w:t>
      </w:r>
      <w:r w:rsidR="007C342A">
        <w:t xml:space="preserve">even more of </w:t>
      </w:r>
      <w:r w:rsidR="00975C5F">
        <w:t xml:space="preserve">a challenge. </w:t>
      </w:r>
    </w:p>
    <w:p w14:paraId="59A36437" w14:textId="16240C8B" w:rsidR="00CC6199" w:rsidRDefault="00CC6199" w:rsidP="63B8BE2C">
      <w:pPr>
        <w:spacing w:line="240" w:lineRule="auto"/>
        <w:rPr>
          <w:rFonts w:ascii="Segoe UI" w:eastAsia="Segoe UI" w:hAnsi="Segoe UI" w:cs="Segoe UI"/>
          <w:color w:val="333333"/>
          <w:sz w:val="18"/>
          <w:szCs w:val="18"/>
        </w:rPr>
      </w:pPr>
      <w:r>
        <w:tab/>
      </w:r>
      <w:r w:rsidR="00232360">
        <w:t xml:space="preserve">Adding urgency to these </w:t>
      </w:r>
      <w:r w:rsidR="00681378">
        <w:t xml:space="preserve">estimation </w:t>
      </w:r>
      <w:r w:rsidR="00687D0A">
        <w:t>difficulties</w:t>
      </w:r>
      <w:r w:rsidR="00681378">
        <w:t xml:space="preserve">, </w:t>
      </w:r>
      <w:r w:rsidR="00B2026B">
        <w:t>numerous</w:t>
      </w:r>
      <w:r w:rsidR="00C5776D">
        <w:t xml:space="preserve"> colonial seabird populations are declining and </w:t>
      </w:r>
      <w:r w:rsidR="00BA0E71">
        <w:t xml:space="preserve">at risk from anthropogenic </w:t>
      </w:r>
      <w:r w:rsidR="00167089">
        <w:t>threats</w:t>
      </w:r>
      <w:r w:rsidR="00C5776D">
        <w:t xml:space="preserve"> </w:t>
      </w:r>
      <w:r w:rsidR="000F72FA">
        <w:t xml:space="preserve">and ongoing environmental changes </w:t>
      </w:r>
      <w:r w:rsidR="00B94267">
        <w:t>(</w:t>
      </w:r>
      <w:r w:rsidR="009C4E7B">
        <w:t xml:space="preserve">e.g. </w:t>
      </w:r>
      <w:r w:rsidR="00985CDD">
        <w:t xml:space="preserve">Paleczny et al. 2015, </w:t>
      </w:r>
      <w:r w:rsidR="004677EB">
        <w:t>Dias et al. 2019</w:t>
      </w:r>
      <w:r w:rsidR="00B94267">
        <w:t>).</w:t>
      </w:r>
      <w:r w:rsidR="0008409F">
        <w:t xml:space="preserve"> In addition to long</w:t>
      </w:r>
      <w:r w:rsidR="00E06E8D">
        <w:t>-term fisheries bycatch impacts (e.g.</w:t>
      </w:r>
      <w:r w:rsidR="005B5CEB">
        <w:t xml:space="preserve"> </w:t>
      </w:r>
      <w:r w:rsidR="00836728">
        <w:t xml:space="preserve">Anderson et al. 2011, </w:t>
      </w:r>
      <w:r w:rsidR="00E93CB6">
        <w:t xml:space="preserve">Regular et al. 2013, </w:t>
      </w:r>
      <w:proofErr w:type="spellStart"/>
      <w:r w:rsidR="00176C4C">
        <w:t>Grémillet</w:t>
      </w:r>
      <w:proofErr w:type="spellEnd"/>
      <w:r w:rsidR="00176C4C">
        <w:t xml:space="preserve"> et al. 2018, Christensen-Dalsgaard et al. 2019</w:t>
      </w:r>
      <w:r w:rsidR="00E06E8D">
        <w:t>), seabirds are now increasingly vulnerable to</w:t>
      </w:r>
      <w:r w:rsidR="00C244EF">
        <w:t xml:space="preserve"> </w:t>
      </w:r>
      <w:r w:rsidR="007F32AE">
        <w:t xml:space="preserve">effects of </w:t>
      </w:r>
      <w:r w:rsidR="00A817C4">
        <w:t xml:space="preserve">offshore energy production, </w:t>
      </w:r>
      <w:r w:rsidR="00DF0548">
        <w:t>light attraction, pollution</w:t>
      </w:r>
      <w:r w:rsidR="008028B7">
        <w:t>,</w:t>
      </w:r>
      <w:r w:rsidR="005B5CEB">
        <w:t xml:space="preserve"> and </w:t>
      </w:r>
      <w:r w:rsidR="008028B7">
        <w:t xml:space="preserve">invasive species </w:t>
      </w:r>
      <w:r w:rsidR="005B5CEB">
        <w:t>(</w:t>
      </w:r>
      <w:r w:rsidR="00961CB7">
        <w:t xml:space="preserve">e.g. </w:t>
      </w:r>
      <w:r w:rsidR="00313AA4">
        <w:t xml:space="preserve">Ronconi et al. 2015, </w:t>
      </w:r>
      <w:r w:rsidR="008028B7">
        <w:t xml:space="preserve">Dias et al. </w:t>
      </w:r>
      <w:r w:rsidR="0026111F">
        <w:t>2019</w:t>
      </w:r>
      <w:r w:rsidR="00E53374">
        <w:t>,</w:t>
      </w:r>
      <w:r w:rsidR="0026111F">
        <w:t xml:space="preserve"> </w:t>
      </w:r>
      <w:r w:rsidR="00313AA4">
        <w:t>Gilmour et al. 2023</w:t>
      </w:r>
      <w:r w:rsidR="005B5CEB">
        <w:t xml:space="preserve">). Climate change </w:t>
      </w:r>
      <w:r w:rsidR="00BD7D81">
        <w:t xml:space="preserve">represents </w:t>
      </w:r>
      <w:r w:rsidR="005B5CEB">
        <w:t>a</w:t>
      </w:r>
      <w:r w:rsidR="7EE42198">
        <w:t xml:space="preserve"> further</w:t>
      </w:r>
      <w:r w:rsidR="00BD7D81">
        <w:t xml:space="preserve"> </w:t>
      </w:r>
      <w:r w:rsidR="005B5CEB">
        <w:t xml:space="preserve">pervasive challenge </w:t>
      </w:r>
      <w:r w:rsidR="00BD7D81">
        <w:t xml:space="preserve">for seabirds </w:t>
      </w:r>
      <w:r w:rsidR="007A4AAB">
        <w:t xml:space="preserve">in </w:t>
      </w:r>
      <w:r w:rsidR="00514BFA">
        <w:t xml:space="preserve">both their marine and terrestrial habitats </w:t>
      </w:r>
      <w:r w:rsidR="00BD7D81">
        <w:t>(</w:t>
      </w:r>
      <w:r w:rsidR="00657631">
        <w:t xml:space="preserve">e.g. </w:t>
      </w:r>
      <w:r w:rsidR="00961CB7">
        <w:t>Sandvik et al. 20</w:t>
      </w:r>
      <w:r w:rsidR="00E7299E">
        <w:t>12,</w:t>
      </w:r>
      <w:r w:rsidR="00C12CA5">
        <w:t xml:space="preserve"> Dias et al. 2019</w:t>
      </w:r>
      <w:r w:rsidR="00BD7D81">
        <w:t xml:space="preserve">), </w:t>
      </w:r>
      <w:r w:rsidR="008C1B58">
        <w:t xml:space="preserve">such that cumulative stressors </w:t>
      </w:r>
      <w:r w:rsidR="00311DCB">
        <w:t xml:space="preserve">can be particularly </w:t>
      </w:r>
      <w:r w:rsidR="00163B49">
        <w:t xml:space="preserve">strong </w:t>
      </w:r>
      <w:r w:rsidR="00A05F83">
        <w:t xml:space="preserve">among widespread </w:t>
      </w:r>
      <w:r w:rsidR="00514BFA">
        <w:t xml:space="preserve">species </w:t>
      </w:r>
      <w:r w:rsidR="00A05F83">
        <w:t>(</w:t>
      </w:r>
      <w:r w:rsidR="001C63E1">
        <w:t>Lieske et al. 2020, Phillips et al. 2023</w:t>
      </w:r>
      <w:r w:rsidR="00A05F83">
        <w:t>)</w:t>
      </w:r>
      <w:r w:rsidR="00B94267">
        <w:t>.</w:t>
      </w:r>
      <w:r w:rsidR="00E7479D" w:rsidRPr="00E7479D">
        <w:rPr>
          <w:sz w:val="16"/>
          <w:szCs w:val="16"/>
        </w:rPr>
        <w:t xml:space="preserve"> </w:t>
      </w:r>
    </w:p>
    <w:p w14:paraId="7DD163D9" w14:textId="1BDD1AE2" w:rsidR="00141944" w:rsidRPr="00717F15" w:rsidRDefault="00095915" w:rsidP="00141944">
      <w:pPr>
        <w:spacing w:line="240" w:lineRule="auto"/>
      </w:pPr>
      <w:r>
        <w:tab/>
      </w:r>
      <w:r w:rsidR="7AFCAA80">
        <w:t xml:space="preserve">In </w:t>
      </w:r>
      <w:r w:rsidR="7B12B704">
        <w:t>ea</w:t>
      </w:r>
      <w:r w:rsidR="4A834A62">
        <w:t>stern</w:t>
      </w:r>
      <w:r w:rsidR="7AFCAA80">
        <w:t xml:space="preserve"> Canada, </w:t>
      </w:r>
      <w:r w:rsidR="6F436D75">
        <w:t>Leach’s storm-petrel (</w:t>
      </w:r>
      <w:proofErr w:type="spellStart"/>
      <w:r w:rsidR="5564F0E8" w:rsidRPr="783F50A7">
        <w:rPr>
          <w:i/>
          <w:iCs/>
        </w:rPr>
        <w:t>Hydrobates</w:t>
      </w:r>
      <w:proofErr w:type="spellEnd"/>
      <w:r w:rsidR="5564F0E8" w:rsidRPr="783F50A7">
        <w:rPr>
          <w:i/>
          <w:iCs/>
        </w:rPr>
        <w:t xml:space="preserve"> </w:t>
      </w:r>
      <w:proofErr w:type="spellStart"/>
      <w:r w:rsidR="5564F0E8" w:rsidRPr="783F50A7">
        <w:rPr>
          <w:i/>
          <w:iCs/>
        </w:rPr>
        <w:t>leucorhous</w:t>
      </w:r>
      <w:proofErr w:type="spellEnd"/>
      <w:r w:rsidR="6F436D75">
        <w:t>, hereafter ‘</w:t>
      </w:r>
      <w:r w:rsidR="15ECAAF7">
        <w:t>storm-</w:t>
      </w:r>
      <w:r w:rsidR="6F436D75">
        <w:t>petrel’) and Atlantic puffin (</w:t>
      </w:r>
      <w:proofErr w:type="spellStart"/>
      <w:r w:rsidR="6CF7B949" w:rsidRPr="783F50A7">
        <w:rPr>
          <w:i/>
          <w:iCs/>
        </w:rPr>
        <w:t>Fratercula</w:t>
      </w:r>
      <w:proofErr w:type="spellEnd"/>
      <w:r w:rsidR="6CF7B949" w:rsidRPr="783F50A7">
        <w:rPr>
          <w:i/>
          <w:iCs/>
        </w:rPr>
        <w:t xml:space="preserve"> </w:t>
      </w:r>
      <w:proofErr w:type="spellStart"/>
      <w:r w:rsidR="6CF7B949" w:rsidRPr="783F50A7">
        <w:rPr>
          <w:i/>
          <w:iCs/>
        </w:rPr>
        <w:t>arctica</w:t>
      </w:r>
      <w:proofErr w:type="spellEnd"/>
      <w:r w:rsidR="6F436D75">
        <w:t>, hereafter ‘puffin’)</w:t>
      </w:r>
      <w:r w:rsidR="7B174D40">
        <w:t xml:space="preserve"> are two </w:t>
      </w:r>
      <w:r w:rsidR="5FCACBE3">
        <w:t xml:space="preserve">burrow-nesting </w:t>
      </w:r>
      <w:r w:rsidR="7B174D40">
        <w:t xml:space="preserve">species of conservation concern </w:t>
      </w:r>
      <w:del w:id="0" w:author="Wilhelm,Sabina (elle | she, her) (ECCC)" w:date="2024-05-10T14:52:00Z" w16du:dateUtc="2024-05-10T17:22:00Z">
        <w:r w:rsidR="7B174D40" w:rsidDel="00457E6F">
          <w:delText xml:space="preserve">that </w:delText>
        </w:r>
      </w:del>
      <w:ins w:id="1" w:author="Wilhelm,Sabina (elle | she, her) (ECCC)" w:date="2024-05-10T14:52:00Z" w16du:dateUtc="2024-05-10T17:22:00Z">
        <w:r w:rsidR="00457E6F">
          <w:t>with</w:t>
        </w:r>
        <w:r w:rsidR="00457E6F">
          <w:t xml:space="preserve"> </w:t>
        </w:r>
      </w:ins>
      <w:r w:rsidR="331297CE">
        <w:t xml:space="preserve">challenges to </w:t>
      </w:r>
      <w:r w:rsidR="7B174D40">
        <w:t>population monitoring</w:t>
      </w:r>
      <w:r w:rsidR="6F436D75">
        <w:t>.</w:t>
      </w:r>
      <w:r w:rsidR="35865F77">
        <w:t xml:space="preserve"> </w:t>
      </w:r>
      <w:r w:rsidR="15ECAAF7">
        <w:t>Storm-petrels are small</w:t>
      </w:r>
      <w:r w:rsidR="6E103512">
        <w:t xml:space="preserve">-bodied </w:t>
      </w:r>
      <w:r w:rsidR="2D721264">
        <w:t>‘</w:t>
      </w:r>
      <w:proofErr w:type="gramStart"/>
      <w:r w:rsidR="2D721264">
        <w:t>tube-nose</w:t>
      </w:r>
      <w:r w:rsidR="71F83CB8">
        <w:t>s</w:t>
      </w:r>
      <w:proofErr w:type="gramEnd"/>
      <w:r w:rsidR="2D721264">
        <w:t xml:space="preserve">’ </w:t>
      </w:r>
      <w:r w:rsidR="5B4EFA83">
        <w:t xml:space="preserve">that nest in small and often concealed burrows, and are active only at night at the colony. They have </w:t>
      </w:r>
      <w:r w:rsidR="285671FC">
        <w:t xml:space="preserve">a broad distribution </w:t>
      </w:r>
      <w:r w:rsidR="285671FC" w:rsidRPr="00CE41D7">
        <w:t xml:space="preserve">across the Northern hemisphere, including </w:t>
      </w:r>
      <w:r w:rsidR="3C533497" w:rsidRPr="00CE41D7">
        <w:t>100</w:t>
      </w:r>
      <w:r w:rsidR="57D17217" w:rsidRPr="00CE41D7">
        <w:t>+</w:t>
      </w:r>
      <w:r w:rsidR="3C533497" w:rsidRPr="00CE41D7">
        <w:t xml:space="preserve"> </w:t>
      </w:r>
      <w:r w:rsidR="285671FC" w:rsidRPr="00CE41D7">
        <w:t xml:space="preserve">breeding </w:t>
      </w:r>
      <w:r w:rsidR="2D721264" w:rsidRPr="00CE41D7">
        <w:t xml:space="preserve">colonies across </w:t>
      </w:r>
      <w:r w:rsidR="7B12B704">
        <w:t>e</w:t>
      </w:r>
      <w:r w:rsidR="7B12B704" w:rsidRPr="00CE41D7">
        <w:t>astern</w:t>
      </w:r>
      <w:r w:rsidR="2D721264" w:rsidRPr="00CE41D7">
        <w:t xml:space="preserve"> Canada ranging in size from </w:t>
      </w:r>
      <w:r w:rsidR="5F73268D" w:rsidRPr="00CE41D7">
        <w:t>a few</w:t>
      </w:r>
      <w:r w:rsidR="40CAA982" w:rsidRPr="00CE41D7">
        <w:t xml:space="preserve"> individuals</w:t>
      </w:r>
      <w:r w:rsidR="5F73268D" w:rsidRPr="00CE41D7">
        <w:t xml:space="preserve"> to</w:t>
      </w:r>
      <w:r w:rsidR="494B72BF" w:rsidRPr="00CE41D7">
        <w:t xml:space="preserve"> </w:t>
      </w:r>
      <w:r w:rsidR="7028088B" w:rsidRPr="00CE41D7">
        <w:t>several</w:t>
      </w:r>
      <w:r w:rsidR="494B72BF" w:rsidRPr="00CE41D7">
        <w:t xml:space="preserve"> million </w:t>
      </w:r>
      <w:r w:rsidR="2D721264" w:rsidRPr="00CE41D7">
        <w:t>(</w:t>
      </w:r>
      <w:r w:rsidR="494B72BF" w:rsidRPr="00CE41D7">
        <w:t>COSEWIC 2020</w:t>
      </w:r>
      <w:r w:rsidR="2D721264" w:rsidRPr="00CE41D7">
        <w:t xml:space="preserve">). </w:t>
      </w:r>
      <w:r w:rsidR="037B6F36" w:rsidRPr="00CE41D7">
        <w:t xml:space="preserve">They are </w:t>
      </w:r>
      <w:r w:rsidR="6C883682" w:rsidRPr="00CE41D7">
        <w:t xml:space="preserve">exposed to </w:t>
      </w:r>
      <w:r w:rsidR="123337B5" w:rsidRPr="00CE41D7">
        <w:t xml:space="preserve">many </w:t>
      </w:r>
      <w:r w:rsidR="6C883682" w:rsidRPr="00CE41D7">
        <w:t xml:space="preserve">threats to their persistence (Lieske et al. 2020, Pollet et al. </w:t>
      </w:r>
      <w:r w:rsidR="67A0315A" w:rsidRPr="00CE41D7">
        <w:t>2023)</w:t>
      </w:r>
      <w:r w:rsidR="0C3C7A76" w:rsidRPr="00CE41D7">
        <w:t>,</w:t>
      </w:r>
      <w:r w:rsidR="78EF9BC5" w:rsidRPr="00CE41D7">
        <w:t xml:space="preserve"> </w:t>
      </w:r>
      <w:r w:rsidR="3A1F8785" w:rsidRPr="00CE41D7">
        <w:t xml:space="preserve">showing </w:t>
      </w:r>
      <w:r w:rsidR="78EF9BC5">
        <w:t>a population decline of over 50% since the 1970s (</w:t>
      </w:r>
      <w:r w:rsidR="7215CBA4">
        <w:t xml:space="preserve">COSEWIC 2020, </w:t>
      </w:r>
      <w:r w:rsidR="478525C6">
        <w:t xml:space="preserve">d’Entremont et al. 2020, </w:t>
      </w:r>
      <w:r w:rsidR="7215CBA4">
        <w:t xml:space="preserve">Wilhelm et al. </w:t>
      </w:r>
      <w:r w:rsidR="59705FE1">
        <w:t xml:space="preserve">2015, </w:t>
      </w:r>
      <w:r w:rsidR="7215CBA4">
        <w:t>2020</w:t>
      </w:r>
      <w:r w:rsidR="78EF9BC5">
        <w:t xml:space="preserve">) that led to their designation </w:t>
      </w:r>
      <w:r w:rsidR="0295AC27">
        <w:t xml:space="preserve">in 2020 </w:t>
      </w:r>
      <w:r w:rsidR="78EF9BC5">
        <w:t xml:space="preserve">as </w:t>
      </w:r>
      <w:r w:rsidR="78EF9BC5" w:rsidRPr="783F50A7">
        <w:rPr>
          <w:i/>
          <w:iCs/>
        </w:rPr>
        <w:t>Threatened</w:t>
      </w:r>
      <w:r w:rsidR="78EF9BC5">
        <w:t xml:space="preserve"> </w:t>
      </w:r>
      <w:r w:rsidR="0295AC27">
        <w:t xml:space="preserve">by the Committee on the Status of Endangered Wildlife in Canada. </w:t>
      </w:r>
      <w:r w:rsidR="52B176F0">
        <w:t>Puffins</w:t>
      </w:r>
      <w:r w:rsidR="372A7B81">
        <w:t xml:space="preserve"> have a similarly diffuse breeding distribution </w:t>
      </w:r>
      <w:r w:rsidR="3262A163">
        <w:t>of 100</w:t>
      </w:r>
      <w:r w:rsidR="6CD5ED90">
        <w:t xml:space="preserve">+ colonies </w:t>
      </w:r>
      <w:r w:rsidR="372A7B81">
        <w:t xml:space="preserve">across the coasts of </w:t>
      </w:r>
      <w:r w:rsidR="33D92F57">
        <w:t xml:space="preserve">eastern </w:t>
      </w:r>
      <w:r w:rsidR="372A7B81">
        <w:t>Canada</w:t>
      </w:r>
      <w:r w:rsidR="6CD5ED90">
        <w:t xml:space="preserve">, </w:t>
      </w:r>
      <w:r w:rsidR="01FEDE3B">
        <w:t xml:space="preserve">also </w:t>
      </w:r>
      <w:r w:rsidR="372A7B81">
        <w:t>rang</w:t>
      </w:r>
      <w:r w:rsidR="01FEDE3B">
        <w:t>ing</w:t>
      </w:r>
      <w:r w:rsidR="372A7B81">
        <w:t xml:space="preserve"> in size </w:t>
      </w:r>
      <w:r w:rsidR="372A7B81" w:rsidRPr="00496C9F">
        <w:t>from</w:t>
      </w:r>
      <w:r w:rsidR="35198AE6" w:rsidRPr="00496C9F">
        <w:t xml:space="preserve"> </w:t>
      </w:r>
      <w:r w:rsidR="6A8D0E72" w:rsidRPr="00496C9F">
        <w:t xml:space="preserve">a few </w:t>
      </w:r>
      <w:r w:rsidR="50D60FF5" w:rsidRPr="00496C9F">
        <w:t xml:space="preserve">to </w:t>
      </w:r>
      <w:r w:rsidR="5083211F" w:rsidRPr="00496C9F">
        <w:t>hundreds of thousands</w:t>
      </w:r>
      <w:r w:rsidR="5C0F001D" w:rsidRPr="00496C9F">
        <w:t xml:space="preserve"> of</w:t>
      </w:r>
      <w:r w:rsidR="7C8AFBC7" w:rsidRPr="00496C9F">
        <w:t xml:space="preserve"> </w:t>
      </w:r>
      <w:proofErr w:type="gramStart"/>
      <w:r w:rsidR="7C8AFBC7" w:rsidRPr="00496C9F">
        <w:t>individuals</w:t>
      </w:r>
      <w:r w:rsidR="09B9FF51" w:rsidRPr="00496C9F">
        <w:t>, and</w:t>
      </w:r>
      <w:proofErr w:type="gramEnd"/>
      <w:r w:rsidR="09B9FF51" w:rsidRPr="00496C9F">
        <w:t xml:space="preserve"> </w:t>
      </w:r>
      <w:r w:rsidR="239C1C1F" w:rsidRPr="00496C9F">
        <w:t xml:space="preserve">can </w:t>
      </w:r>
      <w:r w:rsidR="77F664CD" w:rsidRPr="00496C9F">
        <w:t xml:space="preserve">often </w:t>
      </w:r>
      <w:r w:rsidR="239C1C1F" w:rsidRPr="00496C9F">
        <w:t>be</w:t>
      </w:r>
      <w:r w:rsidR="09B9FF51" w:rsidRPr="00496C9F">
        <w:t xml:space="preserve"> found on the same islands as those occupied by storm-petrels </w:t>
      </w:r>
      <w:r w:rsidR="35198AE6" w:rsidRPr="00496C9F">
        <w:t>(</w:t>
      </w:r>
      <w:r w:rsidR="509AC8D9" w:rsidRPr="00496C9F">
        <w:t>Nettleship 1980</w:t>
      </w:r>
      <w:r w:rsidR="29381F6D" w:rsidRPr="00496C9F">
        <w:t xml:space="preserve">, </w:t>
      </w:r>
      <w:r w:rsidR="7C8AFBC7" w:rsidRPr="00496C9F">
        <w:t>Wilhelm et al. 2015</w:t>
      </w:r>
      <w:r w:rsidR="35198AE6" w:rsidRPr="00496C9F">
        <w:t>)</w:t>
      </w:r>
      <w:r w:rsidR="19D13A66" w:rsidRPr="00496C9F">
        <w:t>. B</w:t>
      </w:r>
      <w:r w:rsidR="5B4DA6A4" w:rsidRPr="00496C9F">
        <w:t xml:space="preserve">ut </w:t>
      </w:r>
      <w:r w:rsidR="60DCD5C6" w:rsidRPr="00496C9F">
        <w:t xml:space="preserve">unlike storm-petrels, </w:t>
      </w:r>
      <w:r w:rsidR="0A585C52" w:rsidRPr="00496C9F">
        <w:t xml:space="preserve">and in contrast </w:t>
      </w:r>
      <w:r w:rsidR="0A585C52">
        <w:t>to many other regions</w:t>
      </w:r>
      <w:r w:rsidR="31B137C1">
        <w:t xml:space="preserve"> across their breeding range</w:t>
      </w:r>
      <w:r w:rsidR="0A585C52">
        <w:t xml:space="preserve"> </w:t>
      </w:r>
      <w:r w:rsidR="0AEAAE79">
        <w:t xml:space="preserve">such as in Europe </w:t>
      </w:r>
      <w:r w:rsidR="4707DB2C">
        <w:t>where the p</w:t>
      </w:r>
      <w:r w:rsidR="02BB36F3">
        <w:t xml:space="preserve">uffin has been </w:t>
      </w:r>
      <w:r w:rsidR="4331B933">
        <w:t>listed</w:t>
      </w:r>
      <w:r w:rsidR="02BB36F3">
        <w:t xml:space="preserve"> as </w:t>
      </w:r>
      <w:r w:rsidR="02BB36F3" w:rsidRPr="783F50A7">
        <w:rPr>
          <w:i/>
          <w:iCs/>
        </w:rPr>
        <w:t>Endangered</w:t>
      </w:r>
      <w:r w:rsidR="02BB36F3">
        <w:t xml:space="preserve"> </w:t>
      </w:r>
      <w:r w:rsidR="4331B933">
        <w:t>on The IUCN Red List of Threatened Species (</w:t>
      </w:r>
      <w:proofErr w:type="spellStart"/>
      <w:r w:rsidR="4331B933">
        <w:t>BirdLife</w:t>
      </w:r>
      <w:proofErr w:type="spellEnd"/>
      <w:r w:rsidR="4331B933">
        <w:t xml:space="preserve"> International 2021), the</w:t>
      </w:r>
      <w:r w:rsidR="0A585C52">
        <w:t xml:space="preserve"> Canadian</w:t>
      </w:r>
      <w:r w:rsidR="2E4C799C">
        <w:t xml:space="preserve"> puffin population</w:t>
      </w:r>
      <w:r w:rsidR="19D13A66">
        <w:t xml:space="preserve"> </w:t>
      </w:r>
      <w:r w:rsidR="60DCD5C6">
        <w:t>has grown in recent decades</w:t>
      </w:r>
      <w:r w:rsidR="60BB3ED3">
        <w:t xml:space="preserve"> (Lowther et al. 2020)</w:t>
      </w:r>
      <w:r w:rsidR="0227B17B">
        <w:t xml:space="preserve">, possibly </w:t>
      </w:r>
      <w:r w:rsidR="5FCACBE3">
        <w:t>linked to</w:t>
      </w:r>
      <w:r w:rsidR="0227B17B">
        <w:t xml:space="preserve"> the closure of </w:t>
      </w:r>
      <w:r w:rsidR="25AB445E">
        <w:t>gill-net fisheries in the region (Regular et al. 2013</w:t>
      </w:r>
      <w:r w:rsidR="0E32F2D3">
        <w:t>).</w:t>
      </w:r>
      <w:r w:rsidR="6B8D7207">
        <w:t xml:space="preserve"> </w:t>
      </w:r>
      <w:r w:rsidR="33D92F57">
        <w:t>B</w:t>
      </w:r>
      <w:r w:rsidR="6B8D7207">
        <w:t xml:space="preserve">reeding distributions </w:t>
      </w:r>
      <w:r w:rsidR="33D92F57">
        <w:t xml:space="preserve">for storm-petrels and puffins in </w:t>
      </w:r>
      <w:r w:rsidR="33D92F57" w:rsidRPr="00717F15">
        <w:t xml:space="preserve">Atlantic Canada </w:t>
      </w:r>
      <w:r w:rsidR="5C15FF95" w:rsidRPr="00717F15">
        <w:t>are illustrated in Figure 1.</w:t>
      </w:r>
    </w:p>
    <w:p w14:paraId="013904AC" w14:textId="407BD469" w:rsidR="00592196" w:rsidRPr="00717F15" w:rsidRDefault="000F6C75" w:rsidP="00141944">
      <w:pPr>
        <w:spacing w:line="240" w:lineRule="auto"/>
        <w:ind w:firstLine="720"/>
      </w:pPr>
      <w:r w:rsidRPr="00717F15">
        <w:t>In addition t</w:t>
      </w:r>
      <w:r w:rsidR="005526A3" w:rsidRPr="00717F15">
        <w:t xml:space="preserve">o sharing </w:t>
      </w:r>
      <w:r w:rsidR="0081383A" w:rsidRPr="00717F15">
        <w:t xml:space="preserve">widespread </w:t>
      </w:r>
      <w:r w:rsidR="005526A3" w:rsidRPr="00717F15">
        <w:t xml:space="preserve">and overlapping </w:t>
      </w:r>
      <w:r w:rsidR="0081383A" w:rsidRPr="00717F15">
        <w:t>breeding distribution</w:t>
      </w:r>
      <w:r w:rsidR="00062D59" w:rsidRPr="00717F15">
        <w:t>s</w:t>
      </w:r>
      <w:r w:rsidR="00033308" w:rsidRPr="00717F15">
        <w:t xml:space="preserve"> and </w:t>
      </w:r>
      <w:r w:rsidR="00280ABF" w:rsidRPr="00717F15">
        <w:t>burrow-</w:t>
      </w:r>
      <w:r w:rsidR="00033308" w:rsidRPr="00717F15">
        <w:t xml:space="preserve">nesting habits, puffins and storm-petrels </w:t>
      </w:r>
      <w:r w:rsidR="00672529" w:rsidRPr="00717F15">
        <w:t xml:space="preserve">also </w:t>
      </w:r>
      <w:r w:rsidR="009702FC" w:rsidRPr="00717F15">
        <w:t>both</w:t>
      </w:r>
      <w:r w:rsidR="00293603" w:rsidRPr="00717F15">
        <w:t xml:space="preserve"> raise one single chick which </w:t>
      </w:r>
      <w:r w:rsidR="00037CF3" w:rsidRPr="00717F15">
        <w:t xml:space="preserve">fledges </w:t>
      </w:r>
      <w:r w:rsidR="00724362" w:rsidRPr="00717F15">
        <w:t xml:space="preserve">at night </w:t>
      </w:r>
      <w:r w:rsidR="00834793" w:rsidRPr="00717F15">
        <w:t xml:space="preserve">close to adult </w:t>
      </w:r>
      <w:proofErr w:type="gramStart"/>
      <w:r w:rsidR="00834793" w:rsidRPr="00717F15">
        <w:lastRenderedPageBreak/>
        <w:t>size</w:t>
      </w:r>
      <w:r w:rsidR="008B66BC" w:rsidRPr="00717F15">
        <w:t xml:space="preserve">, </w:t>
      </w:r>
      <w:r w:rsidR="00834793" w:rsidRPr="00717F15">
        <w:t>and</w:t>
      </w:r>
      <w:proofErr w:type="gramEnd"/>
      <w:r w:rsidR="00834793" w:rsidRPr="00717F15">
        <w:t xml:space="preserve"> is completely independent of </w:t>
      </w:r>
      <w:r w:rsidR="00724362" w:rsidRPr="00717F15">
        <w:t xml:space="preserve">parents after leaving the burrow </w:t>
      </w:r>
      <w:r w:rsidR="00026CF7" w:rsidRPr="00717F15">
        <w:t>(Lo</w:t>
      </w:r>
      <w:r w:rsidR="00BF1AE5" w:rsidRPr="00717F15">
        <w:t>w</w:t>
      </w:r>
      <w:r w:rsidR="00026CF7" w:rsidRPr="00717F15">
        <w:t>ther et al. 2020</w:t>
      </w:r>
      <w:r w:rsidR="00BF1AE5" w:rsidRPr="00717F15">
        <w:t>, Pollet et al. 2021).</w:t>
      </w:r>
      <w:r w:rsidR="00037CF3" w:rsidRPr="00717F15">
        <w:t xml:space="preserve"> </w:t>
      </w:r>
      <w:r w:rsidR="006D6ABC" w:rsidRPr="00717F15">
        <w:t>But t</w:t>
      </w:r>
      <w:r w:rsidR="00CD31C9" w:rsidRPr="00717F15">
        <w:t xml:space="preserve">hese </w:t>
      </w:r>
      <w:r w:rsidR="00C138CC" w:rsidRPr="00717F15">
        <w:t xml:space="preserve">two species also </w:t>
      </w:r>
      <w:r w:rsidR="006D6ABC" w:rsidRPr="00717F15">
        <w:t>show contrasting</w:t>
      </w:r>
      <w:r w:rsidR="00C138CC" w:rsidRPr="00717F15">
        <w:t xml:space="preserve"> life-history traits. </w:t>
      </w:r>
      <w:r w:rsidR="00672529" w:rsidRPr="00717F15">
        <w:t>For example, p</w:t>
      </w:r>
      <w:r w:rsidR="00F679F6" w:rsidRPr="00717F15">
        <w:t xml:space="preserve">uffins </w:t>
      </w:r>
      <w:r w:rsidR="002B24EE" w:rsidRPr="00717F15">
        <w:t xml:space="preserve">forage </w:t>
      </w:r>
      <w:r w:rsidR="006F0618" w:rsidRPr="00717F15">
        <w:t xml:space="preserve">more </w:t>
      </w:r>
      <w:r w:rsidR="002B24EE" w:rsidRPr="00717F15">
        <w:t>locally to feed their chicks</w:t>
      </w:r>
      <w:r w:rsidR="00357617" w:rsidRPr="00717F15">
        <w:t xml:space="preserve"> </w:t>
      </w:r>
      <w:r w:rsidR="00446006" w:rsidRPr="00717F15">
        <w:t xml:space="preserve">small </w:t>
      </w:r>
      <w:r w:rsidR="00D67748" w:rsidRPr="00717F15">
        <w:t xml:space="preserve">forage </w:t>
      </w:r>
      <w:r w:rsidR="00446006" w:rsidRPr="00717F15">
        <w:t>fish</w:t>
      </w:r>
      <w:r w:rsidR="00B31108" w:rsidRPr="00717F15">
        <w:t xml:space="preserve"> </w:t>
      </w:r>
      <w:r w:rsidR="00574ACF" w:rsidRPr="00717F15">
        <w:t xml:space="preserve">several times a day </w:t>
      </w:r>
      <w:r w:rsidR="00B31108" w:rsidRPr="00717F15">
        <w:t>(</w:t>
      </w:r>
      <w:r w:rsidR="000D429A" w:rsidRPr="00717F15">
        <w:t xml:space="preserve">Harris and Wanless 2011, </w:t>
      </w:r>
      <w:r w:rsidR="005F2225" w:rsidRPr="00717F15">
        <w:t xml:space="preserve">Pratte et al. 2017, </w:t>
      </w:r>
      <w:proofErr w:type="spellStart"/>
      <w:r w:rsidR="00607440" w:rsidRPr="00717F15">
        <w:t>Delord</w:t>
      </w:r>
      <w:proofErr w:type="spellEnd"/>
      <w:r w:rsidR="00607440" w:rsidRPr="00717F15">
        <w:t xml:space="preserve"> et al. 2020, </w:t>
      </w:r>
      <w:r w:rsidR="00544C29" w:rsidRPr="00717F15">
        <w:t>Symons and Diamond 2022</w:t>
      </w:r>
      <w:r w:rsidR="005F2225" w:rsidRPr="00717F15">
        <w:t>)</w:t>
      </w:r>
      <w:r w:rsidR="006D6ABC" w:rsidRPr="00717F15">
        <w:t>,</w:t>
      </w:r>
      <w:r w:rsidR="005F2225" w:rsidRPr="00717F15">
        <w:t xml:space="preserve"> </w:t>
      </w:r>
      <w:r w:rsidR="00F44F69" w:rsidRPr="00717F15">
        <w:t xml:space="preserve">compared to storm-petrels which travel hundreds of kilometers </w:t>
      </w:r>
      <w:r w:rsidR="00290699" w:rsidRPr="00717F15">
        <w:t>to feed over</w:t>
      </w:r>
      <w:r w:rsidR="00B26766" w:rsidRPr="00717F15">
        <w:t xml:space="preserve"> deep waters on </w:t>
      </w:r>
      <w:r w:rsidR="006118BF" w:rsidRPr="00717F15">
        <w:t>mesopelagic lanternfish</w:t>
      </w:r>
      <w:r w:rsidR="00420BD5" w:rsidRPr="00717F15">
        <w:t xml:space="preserve"> (</w:t>
      </w:r>
      <w:proofErr w:type="spellStart"/>
      <w:r w:rsidR="00420BD5" w:rsidRPr="00717F15">
        <w:t>Myctophidae</w:t>
      </w:r>
      <w:proofErr w:type="spellEnd"/>
      <w:r w:rsidR="00420BD5" w:rsidRPr="00717F15">
        <w:t>), with one single trip taking several days to complete</w:t>
      </w:r>
      <w:r w:rsidR="006118BF" w:rsidRPr="00717F15">
        <w:t xml:space="preserve"> </w:t>
      </w:r>
      <w:r w:rsidR="00DC75B9" w:rsidRPr="00717F15">
        <w:t>(</w:t>
      </w:r>
      <w:r w:rsidR="004F34BC" w:rsidRPr="00717F15">
        <w:t xml:space="preserve">Hedd et al. 2018, </w:t>
      </w:r>
      <w:r w:rsidR="00DC75B9" w:rsidRPr="00717F15">
        <w:t>Collins et al. 2022</w:t>
      </w:r>
      <w:r w:rsidR="00574ACF" w:rsidRPr="00717F15">
        <w:t xml:space="preserve">). </w:t>
      </w:r>
      <w:r w:rsidR="00734AAD" w:rsidRPr="00717F15">
        <w:t xml:space="preserve">While young from both species spend the first few years of life at sea, puffins </w:t>
      </w:r>
      <w:r w:rsidR="00C97B21" w:rsidRPr="00717F15">
        <w:t>exhibit higher natal philopatry</w:t>
      </w:r>
      <w:r w:rsidR="00740D4B" w:rsidRPr="00717F15">
        <w:t xml:space="preserve"> </w:t>
      </w:r>
      <w:r w:rsidR="00B57433" w:rsidRPr="00717F15">
        <w:t xml:space="preserve">(reviewed in Kersten et al. 2021) compared to storm-petrels, which </w:t>
      </w:r>
      <w:r w:rsidR="00A74A2D" w:rsidRPr="00717F15">
        <w:t xml:space="preserve">show high natal dispersal and </w:t>
      </w:r>
      <w:r w:rsidR="00B57433" w:rsidRPr="00717F15">
        <w:t xml:space="preserve">can recruit </w:t>
      </w:r>
      <w:r w:rsidR="007E0273" w:rsidRPr="00717F15">
        <w:t>in any colony across the North Atlantic (Bicknell et al. 2012, 2013).</w:t>
      </w:r>
      <w:r w:rsidR="006E1042" w:rsidRPr="00717F15">
        <w:t xml:space="preserve"> </w:t>
      </w:r>
      <w:r w:rsidR="0080136A" w:rsidRPr="00717F15">
        <w:t xml:space="preserve">Such </w:t>
      </w:r>
      <w:r w:rsidR="00445202" w:rsidRPr="00717F15">
        <w:t>contrasting</w:t>
      </w:r>
      <w:r w:rsidR="00E3790F" w:rsidRPr="00717F15">
        <w:t xml:space="preserve"> </w:t>
      </w:r>
      <w:r w:rsidR="00484B71" w:rsidRPr="00717F15">
        <w:t>strategies</w:t>
      </w:r>
      <w:r w:rsidR="0080136A" w:rsidRPr="00717F15">
        <w:t xml:space="preserve"> c</w:t>
      </w:r>
      <w:r w:rsidR="00717F15">
        <w:t>ould</w:t>
      </w:r>
      <w:r w:rsidR="0080136A" w:rsidRPr="00717F15">
        <w:t xml:space="preserve"> ultimately influence </w:t>
      </w:r>
      <w:r w:rsidR="00F646CD" w:rsidRPr="00717F15">
        <w:t xml:space="preserve">population trends </w:t>
      </w:r>
      <w:r w:rsidR="00CC2CC4" w:rsidRPr="00717F15">
        <w:t>in different ways</w:t>
      </w:r>
      <w:r w:rsidR="00F646CD" w:rsidRPr="00717F15">
        <w:t xml:space="preserve"> even if </w:t>
      </w:r>
      <w:r w:rsidR="00CC2CC4" w:rsidRPr="00717F15">
        <w:t>both species</w:t>
      </w:r>
      <w:r w:rsidR="00F646CD" w:rsidRPr="00717F15">
        <w:t xml:space="preserve"> are nesting </w:t>
      </w:r>
      <w:r w:rsidR="00F91022" w:rsidRPr="00717F15">
        <w:t>in the same geographic area</w:t>
      </w:r>
      <w:r w:rsidR="00F646CD" w:rsidRPr="00717F15">
        <w:t>.</w:t>
      </w:r>
    </w:p>
    <w:p w14:paraId="52707EF7" w14:textId="330B8DAC" w:rsidR="00EB4FAE" w:rsidRPr="00141944" w:rsidRDefault="00EB4FAE" w:rsidP="00141944">
      <w:pPr>
        <w:spacing w:line="240" w:lineRule="auto"/>
        <w:ind w:firstLine="720"/>
      </w:pPr>
      <w:commentRangeStart w:id="2"/>
      <w:proofErr w:type="spellStart"/>
      <w:r>
        <w:rPr>
          <w:color w:val="4472C4" w:themeColor="accent5"/>
        </w:rPr>
        <w:t>Pgph</w:t>
      </w:r>
      <w:proofErr w:type="spellEnd"/>
      <w:r>
        <w:rPr>
          <w:color w:val="4472C4" w:themeColor="accent5"/>
        </w:rPr>
        <w:t xml:space="preserve"> on GAMM approach (background, justification/suitability here </w:t>
      </w:r>
      <w:proofErr w:type="spellStart"/>
      <w:r>
        <w:rPr>
          <w:color w:val="4472C4" w:themeColor="accent5"/>
        </w:rPr>
        <w:t>etc</w:t>
      </w:r>
      <w:proofErr w:type="spellEnd"/>
      <w:r>
        <w:rPr>
          <w:color w:val="4472C4" w:themeColor="accent5"/>
        </w:rPr>
        <w:t xml:space="preserve">) </w:t>
      </w:r>
      <w:commentRangeEnd w:id="2"/>
      <w:r>
        <w:rPr>
          <w:rStyle w:val="CommentReference"/>
        </w:rPr>
        <w:commentReference w:id="2"/>
      </w:r>
    </w:p>
    <w:p w14:paraId="42739F26" w14:textId="2C1D25DB" w:rsidR="00F26FFD" w:rsidRDefault="00FF34AA" w:rsidP="00CF2386">
      <w:pPr>
        <w:spacing w:line="240" w:lineRule="auto"/>
        <w:ind w:firstLine="720"/>
      </w:pPr>
      <w:r>
        <w:t xml:space="preserve">In the context of </w:t>
      </w:r>
      <w:r w:rsidR="00534856">
        <w:t xml:space="preserve">ongoing </w:t>
      </w:r>
      <w:r w:rsidR="00344483">
        <w:t xml:space="preserve">environmental change and </w:t>
      </w:r>
      <w:r>
        <w:t xml:space="preserve">increasing </w:t>
      </w:r>
      <w:r w:rsidR="000F72FA">
        <w:t>pressures</w:t>
      </w:r>
      <w:r w:rsidR="00FA0D48">
        <w:t xml:space="preserve"> </w:t>
      </w:r>
      <w:r w:rsidR="000F72FA">
        <w:t xml:space="preserve">on </w:t>
      </w:r>
      <w:r>
        <w:t xml:space="preserve">seabirds in </w:t>
      </w:r>
      <w:r w:rsidR="00B16BF3">
        <w:t>the North Atlantic</w:t>
      </w:r>
      <w:r w:rsidR="0062505F">
        <w:t>, the objectives of this study were</w:t>
      </w:r>
      <w:r w:rsidR="00CB0A9A">
        <w:t>:</w:t>
      </w:r>
      <w:r w:rsidR="00853B90">
        <w:t xml:space="preserve"> </w:t>
      </w:r>
      <w:r w:rsidR="009F7BA1">
        <w:t xml:space="preserve">(1) </w:t>
      </w:r>
      <w:r w:rsidR="008F4B04">
        <w:t xml:space="preserve">to </w:t>
      </w:r>
      <w:r w:rsidR="0068116F">
        <w:t>provid</w:t>
      </w:r>
      <w:r w:rsidR="008F4B04">
        <w:t>e</w:t>
      </w:r>
      <w:r w:rsidR="0068116F">
        <w:t xml:space="preserve"> robust regional trend </w:t>
      </w:r>
      <w:r w:rsidR="00116D1A">
        <w:t>estimates for Leach’s storm-petrel and Atlantic puffin in eastern Canada</w:t>
      </w:r>
      <w:r w:rsidR="00A81BE7">
        <w:t xml:space="preserve">, </w:t>
      </w:r>
      <w:r w:rsidR="009F7BA1">
        <w:t xml:space="preserve">(2) </w:t>
      </w:r>
      <w:r w:rsidR="00A81BE7">
        <w:t>to illustrate</w:t>
      </w:r>
      <w:r w:rsidR="0093650B">
        <w:t xml:space="preserve"> the</w:t>
      </w:r>
      <w:r w:rsidR="00A81BE7">
        <w:t xml:space="preserve"> GAMM approach to modeling </w:t>
      </w:r>
      <w:r w:rsidR="00B9616D">
        <w:t xml:space="preserve">population </w:t>
      </w:r>
      <w:r w:rsidR="00116D1A">
        <w:t xml:space="preserve">trends for </w:t>
      </w:r>
      <w:r w:rsidR="00B9616D">
        <w:t>sporadically-</w:t>
      </w:r>
      <w:r w:rsidR="007B38B9">
        <w:t xml:space="preserve">censused burrow-nesting </w:t>
      </w:r>
      <w:r w:rsidR="00586348">
        <w:t>birds such as these</w:t>
      </w:r>
      <w:r w:rsidR="00A81BE7">
        <w:t xml:space="preserve">, and </w:t>
      </w:r>
      <w:r w:rsidR="009F7BA1">
        <w:t xml:space="preserve">(3) </w:t>
      </w:r>
      <w:r w:rsidR="00A81BE7">
        <w:t xml:space="preserve">to explore sensitivity of </w:t>
      </w:r>
      <w:r w:rsidR="00D92E02">
        <w:t xml:space="preserve">trend estimates to input parameters </w:t>
      </w:r>
      <w:r w:rsidR="00D92E02" w:rsidRPr="00F03040">
        <w:rPr>
          <w:color w:val="538135" w:themeColor="accent6" w:themeShade="BF"/>
        </w:rPr>
        <w:t>(</w:t>
      </w:r>
      <w:r w:rsidR="00F03040" w:rsidRPr="00F03040">
        <w:rPr>
          <w:color w:val="538135" w:themeColor="accent6" w:themeShade="BF"/>
        </w:rPr>
        <w:t xml:space="preserve">e.g. </w:t>
      </w:r>
      <w:r w:rsidR="00D92E02" w:rsidRPr="00F03040">
        <w:rPr>
          <w:color w:val="538135" w:themeColor="accent6" w:themeShade="BF"/>
        </w:rPr>
        <w:t xml:space="preserve">additive/multiplicative error, number of knots, </w:t>
      </w:r>
      <w:r w:rsidR="002239D4" w:rsidRPr="00F03040">
        <w:rPr>
          <w:color w:val="538135" w:themeColor="accent6" w:themeShade="BF"/>
        </w:rPr>
        <w:t>diff approaches to determining overall regional trend from individual colonies?</w:t>
      </w:r>
      <w:r w:rsidR="00F03040" w:rsidRPr="00F03040">
        <w:rPr>
          <w:color w:val="538135" w:themeColor="accent6" w:themeShade="BF"/>
        </w:rPr>
        <w:t xml:space="preserve"> -</w:t>
      </w:r>
      <w:r w:rsidR="009F0881">
        <w:rPr>
          <w:color w:val="538135" w:themeColor="accent6" w:themeShade="BF"/>
        </w:rPr>
        <w:t>need to</w:t>
      </w:r>
      <w:r w:rsidR="00F03040" w:rsidRPr="00F03040">
        <w:rPr>
          <w:color w:val="538135" w:themeColor="accent6" w:themeShade="BF"/>
        </w:rPr>
        <w:t xml:space="preserve"> refine wording here</w:t>
      </w:r>
      <w:r w:rsidR="002239D4" w:rsidRPr="00F03040">
        <w:rPr>
          <w:color w:val="538135" w:themeColor="accent6" w:themeShade="BF"/>
        </w:rPr>
        <w:t>)</w:t>
      </w:r>
      <w:r w:rsidR="00F03040">
        <w:t>.</w:t>
      </w:r>
      <w:r w:rsidR="005655BE">
        <w:t xml:space="preserve"> [</w:t>
      </w:r>
      <w:r w:rsidR="005655BE" w:rsidRPr="00995A75">
        <w:rPr>
          <w:i/>
          <w:iCs/>
          <w:color w:val="70AD47" w:themeColor="accent6"/>
        </w:rPr>
        <w:t>maybe one final sentence for big picture context/implications</w:t>
      </w:r>
      <w:r w:rsidR="005655BE" w:rsidRPr="005655BE">
        <w:rPr>
          <w:color w:val="70AD47" w:themeColor="accent6"/>
        </w:rPr>
        <w:t>?</w:t>
      </w:r>
      <w:r w:rsidR="005655BE">
        <w:t>]</w:t>
      </w:r>
    </w:p>
    <w:p w14:paraId="17A56550" w14:textId="77777777" w:rsidR="00140E1B" w:rsidRDefault="00140E1B" w:rsidP="00265047">
      <w:pPr>
        <w:spacing w:line="240" w:lineRule="auto"/>
      </w:pPr>
    </w:p>
    <w:p w14:paraId="5112162B" w14:textId="712A02ED" w:rsidR="00140E1B" w:rsidRDefault="00544210" w:rsidP="00F56FEB">
      <w:pPr>
        <w:pStyle w:val="Heading1"/>
      </w:pPr>
      <w:r>
        <w:t>METHODS</w:t>
      </w:r>
    </w:p>
    <w:p w14:paraId="1132A48C" w14:textId="0AD56BDD" w:rsidR="00544210" w:rsidRDefault="00544210" w:rsidP="00544210">
      <w:pPr>
        <w:pStyle w:val="Heading2"/>
      </w:pPr>
      <w:r>
        <w:t>Study species</w:t>
      </w:r>
      <w:r w:rsidR="00591E35">
        <w:t xml:space="preserve"> and census </w:t>
      </w:r>
      <w:proofErr w:type="gramStart"/>
      <w:r w:rsidR="00591E35">
        <w:t>methods</w:t>
      </w:r>
      <w:proofErr w:type="gramEnd"/>
    </w:p>
    <w:p w14:paraId="7F35E83A" w14:textId="58B141D5" w:rsidR="009F3A6B" w:rsidRDefault="6B7A88EB" w:rsidP="00FC5609">
      <w:pPr>
        <w:ind w:firstLine="720"/>
      </w:pPr>
      <w:r>
        <w:t xml:space="preserve">A total of </w:t>
      </w:r>
      <w:r w:rsidR="5AC09B73" w:rsidRPr="783F50A7">
        <w:rPr>
          <w:highlight w:val="yellow"/>
        </w:rPr>
        <w:t>X</w:t>
      </w:r>
      <w:r w:rsidR="3ACDC137">
        <w:t xml:space="preserve"> puffin </w:t>
      </w:r>
      <w:r w:rsidR="28EC5920">
        <w:t xml:space="preserve">and </w:t>
      </w:r>
      <w:commentRangeStart w:id="3"/>
      <w:r w:rsidR="3B80846B" w:rsidRPr="783F50A7">
        <w:rPr>
          <w:highlight w:val="yellow"/>
        </w:rPr>
        <w:t>X</w:t>
      </w:r>
      <w:commentRangeEnd w:id="3"/>
      <w:r w:rsidR="009F3A6B">
        <w:rPr>
          <w:rStyle w:val="CommentReference"/>
        </w:rPr>
        <w:commentReference w:id="3"/>
      </w:r>
      <w:r w:rsidR="3B80846B">
        <w:t xml:space="preserve"> storm-petrel colonies </w:t>
      </w:r>
      <w:r w:rsidR="3ACDC137">
        <w:t xml:space="preserve">were surveyed at </w:t>
      </w:r>
      <w:r w:rsidR="087A0540">
        <w:t xml:space="preserve">least twice between </w:t>
      </w:r>
      <w:r w:rsidR="087A0540" w:rsidRPr="783F50A7">
        <w:rPr>
          <w:highlight w:val="yellow"/>
        </w:rPr>
        <w:t>197</w:t>
      </w:r>
      <w:r w:rsidR="55D293DC" w:rsidRPr="783F50A7">
        <w:rPr>
          <w:highlight w:val="yellow"/>
        </w:rPr>
        <w:t>8</w:t>
      </w:r>
      <w:r w:rsidR="087A0540">
        <w:t xml:space="preserve"> and 2023</w:t>
      </w:r>
      <w:r w:rsidR="5AC09B73">
        <w:t>.</w:t>
      </w:r>
      <w:r w:rsidR="2A599BA7">
        <w:t xml:space="preserve"> </w:t>
      </w:r>
      <w:r w:rsidR="563D9B0F" w:rsidRPr="783F50A7">
        <w:rPr>
          <w:highlight w:val="yellow"/>
        </w:rPr>
        <w:t>Should we break down these numbers by province?</w:t>
      </w:r>
      <w:r w:rsidR="563D9B0F">
        <w:t xml:space="preserve"> </w:t>
      </w:r>
      <w:r w:rsidR="787562C9">
        <w:t>In Newfoundland</w:t>
      </w:r>
      <w:r w:rsidR="565D269B">
        <w:t>,</w:t>
      </w:r>
      <w:r w:rsidR="787562C9">
        <w:t xml:space="preserve"> </w:t>
      </w:r>
      <w:r w:rsidR="1BF27A8E">
        <w:t xml:space="preserve">puffins and storm-petrels </w:t>
      </w:r>
      <w:r w:rsidR="787562C9">
        <w:t>can nest on the same</w:t>
      </w:r>
      <w:r w:rsidR="276C6F18">
        <w:t xml:space="preserve"> island</w:t>
      </w:r>
      <w:r w:rsidR="6FFD3ABA">
        <w:t xml:space="preserve"> </w:t>
      </w:r>
      <w:r w:rsidR="20D6898C">
        <w:t xml:space="preserve">but </w:t>
      </w:r>
      <w:r w:rsidR="6FFD3ABA">
        <w:t xml:space="preserve">rarely </w:t>
      </w:r>
      <w:r w:rsidR="08793864">
        <w:t xml:space="preserve">overlap </w:t>
      </w:r>
      <w:r w:rsidR="4404153B">
        <w:t xml:space="preserve">in habitat </w:t>
      </w:r>
      <w:r w:rsidR="144615A8">
        <w:t xml:space="preserve">type, </w:t>
      </w:r>
      <w:r w:rsidR="2854D2EC">
        <w:t>show</w:t>
      </w:r>
      <w:r w:rsidR="06341DAE">
        <w:t>ing</w:t>
      </w:r>
      <w:r w:rsidR="2854D2EC">
        <w:t xml:space="preserve"> </w:t>
      </w:r>
      <w:r w:rsidR="480F40E5">
        <w:t>distinct</w:t>
      </w:r>
      <w:r w:rsidR="10E76818">
        <w:t xml:space="preserve"> </w:t>
      </w:r>
      <w:r w:rsidR="2854D2EC">
        <w:t>habitat preferences</w:t>
      </w:r>
      <w:r w:rsidR="10E76818">
        <w:t xml:space="preserve"> (e.g., </w:t>
      </w:r>
      <w:r w:rsidR="5844913E">
        <w:t xml:space="preserve">storm-petrels prefer forested </w:t>
      </w:r>
      <w:r w:rsidR="6C377F21">
        <w:t xml:space="preserve">or </w:t>
      </w:r>
      <w:r w:rsidR="78938A1A">
        <w:t xml:space="preserve">fern habitat while puffins prefer </w:t>
      </w:r>
      <w:r w:rsidR="787562C9">
        <w:t xml:space="preserve">grassy sloped habitat; Wilhelm et al. 2015, 2020, Bond et al. 2023). </w:t>
      </w:r>
      <w:r w:rsidR="2A599BA7">
        <w:t>Th</w:t>
      </w:r>
      <w:r w:rsidR="783D4FD4">
        <w:t>us, th</w:t>
      </w:r>
      <w:r w:rsidR="2A599BA7">
        <w:t xml:space="preserve">e </w:t>
      </w:r>
      <w:r w:rsidR="21003F2F">
        <w:t>survey approach for both species is the same, but depending on the size of the colony, methods can vary as follows</w:t>
      </w:r>
      <w:r w:rsidR="2C3FCD08">
        <w:t>.</w:t>
      </w:r>
    </w:p>
    <w:p w14:paraId="4228EA1A" w14:textId="23968F32" w:rsidR="00961ADF" w:rsidRDefault="00F97EE5" w:rsidP="00B4162E">
      <w:pPr>
        <w:pStyle w:val="Heading4"/>
      </w:pPr>
      <w:r>
        <w:t>Complete hole count</w:t>
      </w:r>
    </w:p>
    <w:p w14:paraId="61BE6548" w14:textId="528220E0" w:rsidR="002D594E" w:rsidRDefault="00BB5ED1" w:rsidP="00961ADF">
      <w:r>
        <w:tab/>
      </w:r>
      <w:r w:rsidR="001D1863">
        <w:t xml:space="preserve">The approach to </w:t>
      </w:r>
      <w:r w:rsidR="004A7304">
        <w:t>count all holes is the preferred method for s</w:t>
      </w:r>
      <w:r w:rsidR="00B56FDB">
        <w:t>ites where the entire island can be searched</w:t>
      </w:r>
      <w:r w:rsidR="004B203A">
        <w:t xml:space="preserve">. This </w:t>
      </w:r>
      <w:r w:rsidR="00617BE4">
        <w:t xml:space="preserve">approach was used for </w:t>
      </w:r>
      <w:commentRangeStart w:id="4"/>
      <w:commentRangeStart w:id="5"/>
      <w:r w:rsidR="00617BE4">
        <w:t xml:space="preserve">all </w:t>
      </w:r>
      <w:r w:rsidR="00026329">
        <w:t xml:space="preserve">puffin colonies </w:t>
      </w:r>
      <w:r w:rsidR="007E0853">
        <w:t>in Labrador</w:t>
      </w:r>
      <w:r w:rsidR="00CD1A61">
        <w:t xml:space="preserve"> </w:t>
      </w:r>
      <w:r w:rsidR="003250FE">
        <w:t xml:space="preserve">as well as </w:t>
      </w:r>
      <w:r w:rsidR="00BB47B4">
        <w:t>smaller islands</w:t>
      </w:r>
      <w:r w:rsidR="00881ED4">
        <w:t xml:space="preserve"> </w:t>
      </w:r>
      <w:r w:rsidR="007D2A2A">
        <w:t>in Newfoundland</w:t>
      </w:r>
      <w:ins w:id="6" w:author="Wilhelm,Sabina (elle | she, her) (ECCC)" w:date="2024-05-10T14:56:00Z" w16du:dateUtc="2024-05-10T17:26:00Z">
        <w:r w:rsidR="003C3BF7">
          <w:t>,</w:t>
        </w:r>
      </w:ins>
      <w:del w:id="7" w:author="Wilhelm,Sabina (elle | she, her) (ECCC)" w:date="2024-05-10T14:56:00Z" w16du:dateUtc="2024-05-10T17:26:00Z">
        <w:r w:rsidR="002A22E4" w:rsidDel="003C3BF7">
          <w:delText>,</w:delText>
        </w:r>
        <w:r w:rsidR="007D2A2A" w:rsidDel="003C3BF7">
          <w:delText xml:space="preserve"> </w:delText>
        </w:r>
        <w:r w:rsidR="005C52DE" w:rsidDel="003C3BF7">
          <w:delText xml:space="preserve">and for </w:delText>
        </w:r>
        <w:r w:rsidR="005C52DE" w:rsidDel="00CC062C">
          <w:delText xml:space="preserve">all </w:delText>
        </w:r>
        <w:r w:rsidR="005C52DE" w:rsidDel="003C3BF7">
          <w:delText xml:space="preserve">storm-petrel colonies in </w:delText>
        </w:r>
        <w:r w:rsidR="00F15347" w:rsidDel="003C3BF7">
          <w:delText xml:space="preserve">Atlantic </w:delText>
        </w:r>
        <w:r w:rsidR="005C52DE" w:rsidDel="003C3BF7">
          <w:delText>Canada</w:delText>
        </w:r>
        <w:commentRangeEnd w:id="4"/>
        <w:r w:rsidR="00F15347" w:rsidDel="003C3BF7">
          <w:rPr>
            <w:rStyle w:val="CommentReference"/>
          </w:rPr>
          <w:commentReference w:id="4"/>
        </w:r>
      </w:del>
      <w:commentRangeEnd w:id="5"/>
      <w:r w:rsidR="00E07311">
        <w:rPr>
          <w:rStyle w:val="CommentReference"/>
        </w:rPr>
        <w:commentReference w:id="5"/>
      </w:r>
      <w:r w:rsidR="005C52DE">
        <w:t xml:space="preserve">, </w:t>
      </w:r>
      <w:r w:rsidR="00CD1A61">
        <w:t xml:space="preserve">with methods previously published in </w:t>
      </w:r>
      <w:r w:rsidR="00BB06EA">
        <w:t>Robertson and Elliot (2002</w:t>
      </w:r>
      <w:r w:rsidR="00F678ED">
        <w:t>a,b</w:t>
      </w:r>
      <w:r w:rsidR="00BB06EA">
        <w:t>)</w:t>
      </w:r>
      <w:r w:rsidR="00A12A6A">
        <w:t xml:space="preserve"> and Robertson et al. (2002</w:t>
      </w:r>
      <w:r w:rsidR="004879DA">
        <w:t>a</w:t>
      </w:r>
      <w:r w:rsidR="00A12A6A">
        <w:t xml:space="preserve">). </w:t>
      </w:r>
      <w:r w:rsidR="00587F96">
        <w:t xml:space="preserve">Briefly, </w:t>
      </w:r>
      <w:r w:rsidR="005D5575">
        <w:t>an island-wide systematic hole count is done using a transect approach</w:t>
      </w:r>
      <w:r w:rsidR="00F76520">
        <w:t xml:space="preserve"> and having multiple observers walk next to each other 1-2 meters apart and count all </w:t>
      </w:r>
      <w:r w:rsidR="00C74C5A">
        <w:t xml:space="preserve">holes encountered. </w:t>
      </w:r>
      <w:r w:rsidR="003A613A">
        <w:t xml:space="preserve">For smaller islands with less than </w:t>
      </w:r>
      <w:r w:rsidR="008016CD">
        <w:t>2</w:t>
      </w:r>
      <w:r w:rsidR="003A613A">
        <w:t xml:space="preserve">00 holes (e.g., </w:t>
      </w:r>
      <w:r w:rsidR="008016CD">
        <w:t xml:space="preserve">Bacalhao and Tinker Islands) </w:t>
      </w:r>
      <w:r w:rsidR="00573E56">
        <w:t xml:space="preserve">all holes were assessed </w:t>
      </w:r>
      <w:r w:rsidR="009256A2">
        <w:t xml:space="preserve">by inserting </w:t>
      </w:r>
      <w:r w:rsidR="002515E2">
        <w:t xml:space="preserve">an arm </w:t>
      </w:r>
      <w:r w:rsidR="00F63D19">
        <w:t>(</w:t>
      </w:r>
      <w:r w:rsidR="00FB45FA">
        <w:t xml:space="preserve">and </w:t>
      </w:r>
      <w:r w:rsidR="0053763A">
        <w:t xml:space="preserve">using a wooden spoon to extend the reach if necessary) </w:t>
      </w:r>
      <w:r w:rsidR="009256A2">
        <w:t xml:space="preserve">and </w:t>
      </w:r>
      <w:r w:rsidR="002515E2">
        <w:t>ass</w:t>
      </w:r>
      <w:r w:rsidR="00B41025">
        <w:t>igning</w:t>
      </w:r>
      <w:r w:rsidR="002515E2">
        <w:t xml:space="preserve"> the hole</w:t>
      </w:r>
      <w:r w:rsidR="009256A2">
        <w:t xml:space="preserve"> </w:t>
      </w:r>
      <w:r w:rsidR="00573E56">
        <w:t>as either</w:t>
      </w:r>
      <w:r w:rsidR="002515E2">
        <w:t xml:space="preserve"> being</w:t>
      </w:r>
      <w:r w:rsidR="00573E56">
        <w:t xml:space="preserve">: 1) an extra entrance to a burrow, 2) </w:t>
      </w:r>
      <w:r w:rsidR="009256A2">
        <w:t>too short to be a burrow (&lt; 30 cm), 3) an empty</w:t>
      </w:r>
      <w:r w:rsidR="00356E02">
        <w:t xml:space="preserve"> burrow, 4) an occupied burrow with either an adult and/or egg and/or chick, or 5) unknown (i.e., the </w:t>
      </w:r>
      <w:r w:rsidR="00CD7471">
        <w:t>observer could not reach the end of the burrow to confirm it being occupied or not). If an island had more than 200 holes, hole assessment</w:t>
      </w:r>
      <w:r w:rsidR="000B2983">
        <w:t>s</w:t>
      </w:r>
      <w:r w:rsidR="00CD7471">
        <w:t xml:space="preserve"> were done using a plot approach by laying </w:t>
      </w:r>
      <w:r w:rsidR="00BF4CC4">
        <w:t>a rope grid (</w:t>
      </w:r>
      <w:r w:rsidR="00440382">
        <w:t>either 3 X 3 m or 5 X 5 m</w:t>
      </w:r>
      <w:r w:rsidR="00115209">
        <w:t>)</w:t>
      </w:r>
      <w:r w:rsidR="005A4036">
        <w:t xml:space="preserve"> in </w:t>
      </w:r>
      <w:r w:rsidR="0053515C">
        <w:t xml:space="preserve">areas occupied by </w:t>
      </w:r>
      <w:r w:rsidR="00D809E6">
        <w:t>the species (puffin or storm-petrel)</w:t>
      </w:r>
      <w:r w:rsidR="0053515C">
        <w:t xml:space="preserve"> and representative of the island</w:t>
      </w:r>
      <w:r w:rsidR="00B45552">
        <w:t>.</w:t>
      </w:r>
      <w:r w:rsidR="009D4B66">
        <w:t xml:space="preserve"> Each hole</w:t>
      </w:r>
      <w:r w:rsidR="00247EC2">
        <w:t xml:space="preserve"> in the plot was assessed as described above</w:t>
      </w:r>
      <w:r w:rsidR="00E32F82">
        <w:t xml:space="preserve">. </w:t>
      </w:r>
      <w:r w:rsidR="005F1DA8">
        <w:t>Depending on the island</w:t>
      </w:r>
      <w:r w:rsidR="116A0728">
        <w:t>’s size</w:t>
      </w:r>
      <w:r w:rsidR="00E32F82">
        <w:t xml:space="preserve">, </w:t>
      </w:r>
      <w:r w:rsidR="002C4ACD">
        <w:t>a range of 5</w:t>
      </w:r>
      <w:r w:rsidR="00A64830">
        <w:t xml:space="preserve">-20 plots were </w:t>
      </w:r>
      <w:r w:rsidR="005F1DA8">
        <w:t xml:space="preserve">randomly placed in different areas of </w:t>
      </w:r>
      <w:r w:rsidR="005F1DA8">
        <w:lastRenderedPageBreak/>
        <w:t xml:space="preserve">the island at both the periphery and center of the colony. </w:t>
      </w:r>
      <w:r w:rsidR="00125D79">
        <w:t xml:space="preserve">Hole occupancy rates were calculated as the number of occupied </w:t>
      </w:r>
      <w:r w:rsidR="00017478">
        <w:t xml:space="preserve">burrows divided by the </w:t>
      </w:r>
      <w:r w:rsidR="004B64F1">
        <w:t>total number of holes coun</w:t>
      </w:r>
      <w:r w:rsidR="00212833">
        <w:t xml:space="preserve">ted. </w:t>
      </w:r>
      <w:r w:rsidR="004661C2">
        <w:t>Each plot was weighted by the number of holes</w:t>
      </w:r>
      <w:r w:rsidR="000E23CB">
        <w:t xml:space="preserve"> assessed to calculate</w:t>
      </w:r>
      <w:r w:rsidR="00682054">
        <w:t xml:space="preserve"> island-wide occupancy rates. </w:t>
      </w:r>
      <w:r w:rsidR="001F7512">
        <w:t>Standard errors were based on the number of plots assessed on each island.</w:t>
      </w:r>
    </w:p>
    <w:p w14:paraId="6A9FAF41" w14:textId="052403D1" w:rsidR="009B6629" w:rsidRDefault="009B6629" w:rsidP="783F50A7">
      <w:pPr>
        <w:rPr>
          <w:rFonts w:ascii="Calibri" w:eastAsia="Calibri" w:hAnsi="Calibri" w:cs="Calibri"/>
        </w:rPr>
      </w:pPr>
      <w:r>
        <w:tab/>
      </w:r>
      <w:r w:rsidR="6A1AB69D">
        <w:t xml:space="preserve">For Quebec </w:t>
      </w:r>
      <w:r w:rsidR="67295EA0">
        <w:t xml:space="preserve">puffin </w:t>
      </w:r>
      <w:r w:rsidR="6A1AB69D">
        <w:t>c</w:t>
      </w:r>
      <w:r w:rsidR="6A1AB69D" w:rsidRPr="783F50A7">
        <w:rPr>
          <w:rFonts w:eastAsiaTheme="minorEastAsia"/>
        </w:rPr>
        <w:t>olonies, complete hole counts</w:t>
      </w:r>
      <w:r w:rsidR="70A77623" w:rsidRPr="783F50A7">
        <w:rPr>
          <w:rFonts w:eastAsiaTheme="minorEastAsia"/>
        </w:rPr>
        <w:t xml:space="preserve"> </w:t>
      </w:r>
      <w:r w:rsidR="53B2649E" w:rsidRPr="783F50A7">
        <w:rPr>
          <w:rFonts w:eastAsiaTheme="minorEastAsia"/>
        </w:rPr>
        <w:t xml:space="preserve">have been largely phased out </w:t>
      </w:r>
      <w:r w:rsidR="545E4C12" w:rsidRPr="783F50A7">
        <w:rPr>
          <w:rFonts w:eastAsiaTheme="minorEastAsia"/>
        </w:rPr>
        <w:t xml:space="preserve">to minimize disturbance </w:t>
      </w:r>
      <w:r w:rsidR="53B2649E" w:rsidRPr="783F50A7">
        <w:rPr>
          <w:rFonts w:eastAsiaTheme="minorEastAsia"/>
        </w:rPr>
        <w:t>and replaced by counts of adults attending the colony (on land and water)</w:t>
      </w:r>
      <w:r w:rsidR="545E4C12" w:rsidRPr="783F50A7">
        <w:rPr>
          <w:rFonts w:eastAsiaTheme="minorEastAsia"/>
        </w:rPr>
        <w:t xml:space="preserve">. </w:t>
      </w:r>
      <w:r w:rsidR="60C2C83C" w:rsidRPr="783F50A7">
        <w:rPr>
          <w:rFonts w:eastAsiaTheme="minorEastAsia"/>
        </w:rPr>
        <w:t xml:space="preserve">Burrow counts continue at the </w:t>
      </w:r>
      <w:proofErr w:type="spellStart"/>
      <w:r w:rsidR="60C2C83C" w:rsidRPr="783F50A7">
        <w:rPr>
          <w:rFonts w:eastAsiaTheme="minorEastAsia"/>
        </w:rPr>
        <w:t>Betchouane</w:t>
      </w:r>
      <w:proofErr w:type="spellEnd"/>
      <w:r w:rsidR="60C2C83C" w:rsidRPr="783F50A7">
        <w:rPr>
          <w:rFonts w:eastAsiaTheme="minorEastAsia"/>
        </w:rPr>
        <w:t xml:space="preserve"> Migratory Bird Sanctuary, while a system of transects and quadrats is used to estimate area of occupancy and mean occupied burrow density at the Baie de </w:t>
      </w:r>
      <w:proofErr w:type="spellStart"/>
      <w:r w:rsidR="60C2C83C" w:rsidRPr="783F50A7">
        <w:rPr>
          <w:rFonts w:eastAsiaTheme="minorEastAsia"/>
        </w:rPr>
        <w:t>Brador</w:t>
      </w:r>
      <w:proofErr w:type="spellEnd"/>
      <w:r w:rsidR="60C2C83C" w:rsidRPr="783F50A7">
        <w:rPr>
          <w:rFonts w:eastAsiaTheme="minorEastAsia"/>
        </w:rPr>
        <w:t xml:space="preserve"> Migratory Bird Sanctuary (Rail 2021, Rail and Chapdelaine 2002). Petrel colonies in Quebec generally consist of </w:t>
      </w:r>
      <w:r w:rsidR="67ADE6D9" w:rsidRPr="783F50A7">
        <w:rPr>
          <w:rFonts w:eastAsiaTheme="minorEastAsia"/>
        </w:rPr>
        <w:t xml:space="preserve">a </w:t>
      </w:r>
      <w:r w:rsidR="60C2C83C" w:rsidRPr="783F50A7">
        <w:rPr>
          <w:rFonts w:eastAsiaTheme="minorEastAsia"/>
        </w:rPr>
        <w:t>few scattered pairs, with burrows often hidden in dense vegetation. In those conditions, hole counts are not efficient. Instead, the most recent petrel censuses have used playback at night and ARUs (automated recording units) to confirm the presence of the species, but do not provide reliable estimates of colony size in Quebec.</w:t>
      </w:r>
    </w:p>
    <w:p w14:paraId="52F16FB5" w14:textId="5ACAB2EF" w:rsidR="0010483B" w:rsidRDefault="004C6453" w:rsidP="00B4162E">
      <w:pPr>
        <w:pStyle w:val="Heading4"/>
      </w:pPr>
      <w:r>
        <w:t xml:space="preserve">Grid or transect </w:t>
      </w:r>
      <w:proofErr w:type="gramStart"/>
      <w:r>
        <w:t>approach</w:t>
      </w:r>
      <w:proofErr w:type="gramEnd"/>
    </w:p>
    <w:p w14:paraId="79538832" w14:textId="16EB9DB7" w:rsidR="004C6453" w:rsidRDefault="004C6453" w:rsidP="0010483B">
      <w:pPr>
        <w:spacing w:line="240" w:lineRule="auto"/>
      </w:pPr>
      <w:r>
        <w:tab/>
      </w:r>
      <w:r w:rsidR="00F07C46">
        <w:t>For larger colonies</w:t>
      </w:r>
      <w:r w:rsidR="00A92B93">
        <w:t xml:space="preserve"> where complete hole counts are not feasible, </w:t>
      </w:r>
      <w:r w:rsidR="00EF6DFF">
        <w:t xml:space="preserve">island-wide grids </w:t>
      </w:r>
      <w:r w:rsidR="002810F5">
        <w:t>or transect lines</w:t>
      </w:r>
      <w:r w:rsidR="00B07170">
        <w:t xml:space="preserve"> </w:t>
      </w:r>
      <w:r w:rsidR="000E04A7">
        <w:t xml:space="preserve">set </w:t>
      </w:r>
      <w:r w:rsidR="00B07170">
        <w:t>25-100 m apart</w:t>
      </w:r>
      <w:r w:rsidR="006A1952">
        <w:t xml:space="preserve"> </w:t>
      </w:r>
      <w:r w:rsidR="006C117E">
        <w:t xml:space="preserve">to </w:t>
      </w:r>
      <w:r w:rsidR="004D567B">
        <w:t>determine</w:t>
      </w:r>
      <w:r w:rsidR="001B23F9">
        <w:t xml:space="preserve"> the area occupied by puffins or storm-petrels</w:t>
      </w:r>
      <w:r w:rsidR="000A4108">
        <w:t xml:space="preserve"> </w:t>
      </w:r>
      <w:r w:rsidR="006A1952">
        <w:t xml:space="preserve">and </w:t>
      </w:r>
      <w:r w:rsidR="00822405">
        <w:t>20-</w:t>
      </w:r>
      <w:r w:rsidR="00A16CCA">
        <w:t>80 plots</w:t>
      </w:r>
      <w:r w:rsidR="000A4108">
        <w:t xml:space="preserve"> </w:t>
      </w:r>
      <w:r w:rsidR="00963DF8">
        <w:t xml:space="preserve">were assessed </w:t>
      </w:r>
      <w:r w:rsidR="00F77D27">
        <w:t>to calculate occupied burrow density as described above</w:t>
      </w:r>
      <w:r w:rsidR="000A4108">
        <w:t xml:space="preserve"> </w:t>
      </w:r>
      <w:r w:rsidR="00A90BB3">
        <w:t>(</w:t>
      </w:r>
      <w:r w:rsidR="00D2393B">
        <w:t xml:space="preserve">see </w:t>
      </w:r>
      <w:r w:rsidR="00F77D27">
        <w:t>also</w:t>
      </w:r>
      <w:r w:rsidR="00D2393B">
        <w:t xml:space="preserve"> Robertson </w:t>
      </w:r>
      <w:r w:rsidR="00994D3A">
        <w:t>and Elliot 2002</w:t>
      </w:r>
      <w:r w:rsidR="004178D3">
        <w:t>a</w:t>
      </w:r>
      <w:r w:rsidR="00E26782">
        <w:t xml:space="preserve">, </w:t>
      </w:r>
      <w:r w:rsidR="00D2393B">
        <w:t>Robertson et al. 2002b</w:t>
      </w:r>
      <w:r w:rsidR="004F378B">
        <w:t>, Pollet and Shutler 2018</w:t>
      </w:r>
      <w:r w:rsidR="00D2393B">
        <w:t>)</w:t>
      </w:r>
      <w:r w:rsidR="00F77D27">
        <w:t xml:space="preserve">. This approach is suitable </w:t>
      </w:r>
      <w:r w:rsidR="001B680F">
        <w:t>for islands where</w:t>
      </w:r>
      <w:r w:rsidR="00D2393B">
        <w:t xml:space="preserve"> </w:t>
      </w:r>
      <w:r w:rsidR="008B38EE">
        <w:t>puffins and storm-petrels are nesting in relatively flat areas</w:t>
      </w:r>
      <w:r w:rsidR="005762D5">
        <w:t xml:space="preserve"> and correcting </w:t>
      </w:r>
      <w:r w:rsidR="0082603E">
        <w:t xml:space="preserve">for </w:t>
      </w:r>
      <w:r w:rsidR="005762D5">
        <w:t>slope is not a concern</w:t>
      </w:r>
      <w:r w:rsidR="00AA73E8">
        <w:t>.</w:t>
      </w:r>
      <w:r w:rsidR="00D2393B">
        <w:t xml:space="preserve"> </w:t>
      </w:r>
      <w:r w:rsidR="0021114A">
        <w:t xml:space="preserve"> </w:t>
      </w:r>
    </w:p>
    <w:p w14:paraId="586D9E31" w14:textId="106C3A95" w:rsidR="004C6453" w:rsidRDefault="004C6453" w:rsidP="00B4162E">
      <w:pPr>
        <w:pStyle w:val="Heading4"/>
      </w:pPr>
      <w:r>
        <w:t>Habitat delineation</w:t>
      </w:r>
    </w:p>
    <w:p w14:paraId="47256B0D" w14:textId="08AA44AD" w:rsidR="004845DA" w:rsidRDefault="004845DA" w:rsidP="0010483B">
      <w:pPr>
        <w:spacing w:line="240" w:lineRule="auto"/>
      </w:pPr>
      <w:r>
        <w:tab/>
      </w:r>
      <w:r w:rsidR="006E24D8">
        <w:t xml:space="preserve">An alternative for the grid or transect approach to estimate occupied area, </w:t>
      </w:r>
      <w:r w:rsidR="00A0685E">
        <w:t xml:space="preserve">the use of </w:t>
      </w:r>
      <w:r w:rsidR="006D780B">
        <w:t xml:space="preserve">a </w:t>
      </w:r>
      <w:r w:rsidR="00A0685E">
        <w:t xml:space="preserve">Geographic Information System (GIS) approach </w:t>
      </w:r>
      <w:r w:rsidR="00E60F7E">
        <w:t xml:space="preserve">has </w:t>
      </w:r>
      <w:r w:rsidR="00EB3D09">
        <w:t xml:space="preserve">proven to </w:t>
      </w:r>
      <w:r w:rsidR="006D780B">
        <w:t>increase the efficiency of</w:t>
      </w:r>
      <w:r w:rsidR="00076839">
        <w:t xml:space="preserve"> </w:t>
      </w:r>
      <w:r w:rsidR="00D52393">
        <w:t>surv</w:t>
      </w:r>
      <w:r w:rsidR="00573139">
        <w:t>eys</w:t>
      </w:r>
      <w:r w:rsidR="003339B9">
        <w:t xml:space="preserve"> </w:t>
      </w:r>
      <w:r w:rsidR="00453219">
        <w:t xml:space="preserve">and </w:t>
      </w:r>
      <w:r w:rsidR="002860D7">
        <w:t xml:space="preserve">provides more accurate estimated </w:t>
      </w:r>
      <w:r w:rsidR="00262FC1">
        <w:t>sloped areas</w:t>
      </w:r>
      <w:r w:rsidR="00FC6BB9">
        <w:t xml:space="preserve"> occupied by </w:t>
      </w:r>
      <w:r w:rsidR="00DC3846">
        <w:t>puffins and storm-petrels</w:t>
      </w:r>
      <w:r w:rsidR="00897492">
        <w:t xml:space="preserve"> </w:t>
      </w:r>
      <w:r w:rsidR="00926479">
        <w:t xml:space="preserve">which can then be applied to the estimated occupied </w:t>
      </w:r>
      <w:r w:rsidR="00757818">
        <w:t>burrow density assessed through plots as described in the other two approaches</w:t>
      </w:r>
      <w:r w:rsidR="00897492">
        <w:t xml:space="preserve"> </w:t>
      </w:r>
      <w:r w:rsidR="00821E17">
        <w:t xml:space="preserve">(e.g., </w:t>
      </w:r>
      <w:r w:rsidR="00DD60D6">
        <w:t xml:space="preserve">Wilhelm et al. 2015, </w:t>
      </w:r>
      <w:r w:rsidR="00096283">
        <w:t xml:space="preserve">2020, </w:t>
      </w:r>
      <w:r w:rsidR="009452EE">
        <w:t>d’Entremont et al.</w:t>
      </w:r>
      <w:r w:rsidR="00DD60D6">
        <w:t xml:space="preserve"> </w:t>
      </w:r>
      <w:r w:rsidR="00096283">
        <w:t>2020</w:t>
      </w:r>
      <w:r w:rsidR="00DD60D6">
        <w:t xml:space="preserve">, Bond et al. </w:t>
      </w:r>
      <w:r w:rsidR="00096283">
        <w:t>2023</w:t>
      </w:r>
      <w:r w:rsidR="004F378B">
        <w:t>)</w:t>
      </w:r>
      <w:r w:rsidR="00DC3846">
        <w:t xml:space="preserve">. </w:t>
      </w:r>
      <w:r w:rsidR="006E7169">
        <w:t>Briefly, e</w:t>
      </w:r>
      <w:r w:rsidR="00757818">
        <w:t>s</w:t>
      </w:r>
      <w:r w:rsidR="00C45D6E">
        <w:t>timating</w:t>
      </w:r>
      <w:r w:rsidR="008A433C">
        <w:t xml:space="preserve"> the habitat occupied by puffins or storm-petrels </w:t>
      </w:r>
      <w:r w:rsidR="00D238B8">
        <w:t>was</w:t>
      </w:r>
      <w:r w:rsidR="008A433C">
        <w:t xml:space="preserve"> done using a hand-held GPS and walking around the boundary of the </w:t>
      </w:r>
      <w:r w:rsidR="008B356C">
        <w:t>nesting area</w:t>
      </w:r>
      <w:r w:rsidR="002919EA">
        <w:t xml:space="preserve"> </w:t>
      </w:r>
      <w:r w:rsidR="00180C50">
        <w:t>and/</w:t>
      </w:r>
      <w:r w:rsidR="002919EA">
        <w:t xml:space="preserve">or </w:t>
      </w:r>
      <w:r w:rsidR="006E69EC">
        <w:t xml:space="preserve">using high resolution imagery </w:t>
      </w:r>
      <w:r w:rsidR="001F28A2">
        <w:t xml:space="preserve">to </w:t>
      </w:r>
      <w:r w:rsidR="00A40DEC">
        <w:t xml:space="preserve">delineate </w:t>
      </w:r>
      <w:r w:rsidR="00F33372">
        <w:t>the various</w:t>
      </w:r>
      <w:r w:rsidR="00541557">
        <w:t xml:space="preserve"> habitat types </w:t>
      </w:r>
      <w:r w:rsidR="00F33372">
        <w:t xml:space="preserve">utilized by </w:t>
      </w:r>
      <w:r w:rsidR="001E0CA6">
        <w:t>each species</w:t>
      </w:r>
      <w:r w:rsidR="00A15409">
        <w:t>.</w:t>
      </w:r>
      <w:r w:rsidR="00FB44EA">
        <w:t xml:space="preserve"> </w:t>
      </w:r>
      <w:r w:rsidR="006E7169">
        <w:t>On large and conv</w:t>
      </w:r>
      <w:r w:rsidR="004758F6">
        <w:t>oluted colonies</w:t>
      </w:r>
      <w:r w:rsidR="001C2D8B">
        <w:t xml:space="preserve"> where puffins and storm-petrels nest on slopes, maps of contour lines </w:t>
      </w:r>
      <w:r w:rsidR="00CE3E57">
        <w:t>were</w:t>
      </w:r>
      <w:r w:rsidR="001C2D8B">
        <w:t xml:space="preserve"> also incorporated into the GIS approach to provide more accurate estimated areas on slopes</w:t>
      </w:r>
      <w:r w:rsidR="004E4222">
        <w:t xml:space="preserve"> (e.g., Wilhelm et al. 2015, 2020</w:t>
      </w:r>
      <w:r w:rsidR="00657117">
        <w:t>, Bond et al. 2023</w:t>
      </w:r>
      <w:r w:rsidR="004E4222">
        <w:t>).</w:t>
      </w:r>
    </w:p>
    <w:p w14:paraId="46E57726" w14:textId="77777777" w:rsidR="00B4162E" w:rsidRPr="00AD1DC8" w:rsidRDefault="00B4162E" w:rsidP="0010483B">
      <w:pPr>
        <w:spacing w:line="240" w:lineRule="auto"/>
      </w:pPr>
    </w:p>
    <w:p w14:paraId="2EEC146F" w14:textId="14712051" w:rsidR="00591E35" w:rsidRPr="002D2C71" w:rsidRDefault="00F96FB2" w:rsidP="00B4162E">
      <w:pPr>
        <w:pStyle w:val="Heading2"/>
      </w:pPr>
      <w:r w:rsidRPr="002D2C71">
        <w:t xml:space="preserve">Description of Hierarchical </w:t>
      </w:r>
      <w:r w:rsidR="00425C66" w:rsidRPr="002D2C71">
        <w:t xml:space="preserve">Population </w:t>
      </w:r>
      <w:r w:rsidRPr="002D2C71">
        <w:t xml:space="preserve">Model </w:t>
      </w:r>
    </w:p>
    <w:p w14:paraId="26114289" w14:textId="1B4AF4DE" w:rsidR="000D1D45" w:rsidRDefault="002B0B01" w:rsidP="002542C4">
      <w:r>
        <w:t>We e</w:t>
      </w:r>
      <w:r w:rsidR="0070464F">
        <w:t xml:space="preserve">stimated colony- and regional-level </w:t>
      </w:r>
      <w:r>
        <w:t xml:space="preserve">population trajectories </w:t>
      </w:r>
      <w:r w:rsidR="0070464F">
        <w:t>us</w:t>
      </w:r>
      <w:r>
        <w:t xml:space="preserve">ing </w:t>
      </w:r>
      <w:r w:rsidR="00C97C23">
        <w:t xml:space="preserve">hierarchical </w:t>
      </w:r>
      <w:r w:rsidR="0070464F">
        <w:t xml:space="preserve">state-space </w:t>
      </w:r>
      <w:r>
        <w:t>models</w:t>
      </w:r>
      <w:r w:rsidR="00B04049">
        <w:t>.  These models</w:t>
      </w:r>
      <w:r w:rsidR="00DC28DD">
        <w:t xml:space="preserve"> </w:t>
      </w:r>
      <w:r w:rsidR="008160D2">
        <w:t xml:space="preserve">decompose </w:t>
      </w:r>
      <w:proofErr w:type="spellStart"/>
      <w:r w:rsidR="008160D2">
        <w:t>spatio</w:t>
      </w:r>
      <w:proofErr w:type="spellEnd"/>
      <w:r w:rsidR="008160D2">
        <w:t>-temporal variation in seabird counts</w:t>
      </w:r>
      <w:r w:rsidR="00B04049">
        <w:t xml:space="preserve"> into contributions from </w:t>
      </w:r>
      <w:r w:rsidR="00434E02">
        <w:t>biological process</w:t>
      </w:r>
      <w:r w:rsidR="005E4CB7">
        <w:t>es</w:t>
      </w:r>
      <w:r w:rsidR="00434E02">
        <w:t xml:space="preserve"> of interest (i.e., temporal changes in colony-level population indices) and </w:t>
      </w:r>
      <w:r w:rsidR="00B04049">
        <w:t xml:space="preserve">observation processes (i.e., </w:t>
      </w:r>
      <w:r w:rsidR="00434E02">
        <w:t xml:space="preserve">variation due to </w:t>
      </w:r>
      <w:r w:rsidR="005E4CB7">
        <w:t>imprecision in survey counts).</w:t>
      </w:r>
    </w:p>
    <w:p w14:paraId="4B99D4B1" w14:textId="77777777" w:rsidR="007F2C0B" w:rsidRDefault="00E22E6D" w:rsidP="002542C4">
      <w:pPr>
        <w:rPr>
          <w:rFonts w:eastAsiaTheme="minorEastAsia"/>
        </w:rPr>
      </w:pPr>
      <w:r>
        <w:t xml:space="preserve">The model assumes survey counts </w:t>
      </w:r>
      <w:r w:rsidR="00DD2EB0">
        <w:t>(</w:t>
      </w:r>
      <m:oMath>
        <m:sSub>
          <m:sSubPr>
            <m:ctrlPr>
              <w:rPr>
                <w:rFonts w:ascii="Cambria Math" w:hAnsi="Cambria Math"/>
                <w:i/>
              </w:rPr>
            </m:ctrlPr>
          </m:sSubPr>
          <m:e>
            <m:r>
              <w:rPr>
                <w:rFonts w:ascii="Cambria Math" w:hAnsi="Cambria Math"/>
              </w:rPr>
              <m:t>Y</m:t>
            </m:r>
          </m:e>
          <m:sub>
            <m:r>
              <w:rPr>
                <w:rFonts w:ascii="Cambria Math" w:hAnsi="Cambria Math"/>
              </w:rPr>
              <m:t>i,t</m:t>
            </m:r>
          </m:sub>
        </m:sSub>
      </m:oMath>
      <w:r w:rsidR="00DD2EB0">
        <w:t xml:space="preserve">) </w:t>
      </w:r>
      <w:r>
        <w:t xml:space="preserve">arise from an over-dispersed Poisson process with mean </w:t>
      </w:r>
      <m:oMath>
        <m:sSub>
          <m:sSubPr>
            <m:ctrlPr>
              <w:rPr>
                <w:rFonts w:ascii="Cambria Math" w:hAnsi="Cambria Math"/>
                <w:i/>
              </w:rPr>
            </m:ctrlPr>
          </m:sSubPr>
          <m:e>
            <m:r>
              <w:rPr>
                <w:rFonts w:ascii="Cambria Math" w:hAnsi="Cambria Math"/>
              </w:rPr>
              <m:t>λ</m:t>
            </m:r>
          </m:e>
          <m:sub>
            <m:r>
              <w:rPr>
                <w:rFonts w:ascii="Cambria Math" w:hAnsi="Cambria Math"/>
              </w:rPr>
              <m:t>i,t</m:t>
            </m:r>
          </m:sub>
        </m:sSub>
      </m:oMath>
      <w:r>
        <w:rPr>
          <w:rFonts w:eastAsiaTheme="minorEastAsia"/>
        </w:rPr>
        <w:t xml:space="preserve"> for colony </w:t>
      </w:r>
      <m:oMath>
        <m:r>
          <w:rPr>
            <w:rFonts w:ascii="Cambria Math" w:eastAsiaTheme="minorEastAsia" w:hAnsi="Cambria Math"/>
          </w:rPr>
          <m:t>i</m:t>
        </m:r>
      </m:oMath>
      <w:r>
        <w:rPr>
          <w:rFonts w:eastAsiaTheme="minorEastAsia"/>
        </w:rPr>
        <w:t xml:space="preserve"> in year </w:t>
      </w:r>
      <m:oMath>
        <m:r>
          <w:rPr>
            <w:rFonts w:ascii="Cambria Math" w:eastAsiaTheme="minorEastAsia" w:hAnsi="Cambria Math"/>
          </w:rPr>
          <m:t>t</m:t>
        </m:r>
      </m:oMath>
      <w:r w:rsidR="007F2C0B">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7F2C0B" w14:paraId="1EFBD33E" w14:textId="77777777" w:rsidTr="00B857C1">
        <w:tc>
          <w:tcPr>
            <w:tcW w:w="8725" w:type="dxa"/>
            <w:vAlign w:val="center"/>
          </w:tcPr>
          <w:p w14:paraId="37257771" w14:textId="466E5AE7" w:rsidR="007F2C0B" w:rsidRDefault="00000000" w:rsidP="00B857C1">
            <w:pPr>
              <w:spacing w:before="120" w:after="120"/>
              <w:jc w:val="center"/>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 Poisson</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i,t</m:t>
                        </m:r>
                      </m:sub>
                    </m:sSub>
                  </m:e>
                </m:d>
                <m:r>
                  <w:rPr>
                    <w:rFonts w:ascii="Cambria Math" w:hAnsi="Cambria Math"/>
                  </w:rPr>
                  <m:t>.</m:t>
                </m:r>
              </m:oMath>
            </m:oMathPara>
          </w:p>
        </w:tc>
        <w:tc>
          <w:tcPr>
            <w:tcW w:w="625" w:type="dxa"/>
            <w:vAlign w:val="center"/>
          </w:tcPr>
          <w:p w14:paraId="3364040A" w14:textId="77777777" w:rsidR="007F2C0B" w:rsidRDefault="007F2C0B" w:rsidP="00B857C1">
            <w:pPr>
              <w:spacing w:before="120" w:after="120"/>
              <w:jc w:val="center"/>
            </w:pPr>
            <w:r>
              <w:t>(1)</w:t>
            </w:r>
          </w:p>
        </w:tc>
      </w:tr>
    </w:tbl>
    <w:p w14:paraId="39E1D8F7" w14:textId="4AB84259" w:rsidR="00E22E6D" w:rsidRDefault="00000000" w:rsidP="002542C4">
      <w:pPr>
        <w:rPr>
          <w:rFonts w:eastAsiaTheme="minorEastAsia"/>
        </w:rPr>
      </w:pPr>
      <m:oMath>
        <m:sSub>
          <m:sSubPr>
            <m:ctrlPr>
              <w:rPr>
                <w:rFonts w:ascii="Cambria Math" w:hAnsi="Cambria Math"/>
                <w:i/>
              </w:rPr>
            </m:ctrlPr>
          </m:sSubPr>
          <m:e>
            <m:r>
              <w:rPr>
                <w:rFonts w:ascii="Cambria Math" w:hAnsi="Cambria Math"/>
              </w:rPr>
              <m:t>λ</m:t>
            </m:r>
          </m:e>
          <m:sub>
            <m:r>
              <w:rPr>
                <w:rFonts w:ascii="Cambria Math" w:hAnsi="Cambria Math"/>
              </w:rPr>
              <m:t>i,t</m:t>
            </m:r>
          </m:sub>
        </m:sSub>
      </m:oMath>
      <w:r w:rsidR="00E22E6D">
        <w:rPr>
          <w:rFonts w:eastAsiaTheme="minorEastAsia"/>
        </w:rPr>
        <w:t xml:space="preserve"> </w:t>
      </w:r>
      <w:r w:rsidR="00DD2EB0">
        <w:rPr>
          <w:rFonts w:eastAsiaTheme="minorEastAsia"/>
        </w:rPr>
        <w:t>is</w:t>
      </w:r>
      <w:r w:rsidR="008A5D95">
        <w:rPr>
          <w:rFonts w:eastAsiaTheme="minorEastAsia"/>
        </w:rPr>
        <w:t xml:space="preserve"> </w:t>
      </w:r>
      <w:r w:rsidR="00DD2EB0">
        <w:rPr>
          <w:rFonts w:eastAsiaTheme="minorEastAsia"/>
        </w:rPr>
        <w:t xml:space="preserve">a </w:t>
      </w:r>
      <w:r w:rsidR="00DD2721">
        <w:rPr>
          <w:rFonts w:eastAsiaTheme="minorEastAsia"/>
        </w:rPr>
        <w:t>n</w:t>
      </w:r>
      <w:r w:rsidR="006E205E">
        <w:rPr>
          <w:rFonts w:eastAsiaTheme="minorEastAsia"/>
        </w:rPr>
        <w:t>ormally distributed random variable</w:t>
      </w:r>
      <w:r w:rsidR="00CC29AA">
        <w:rPr>
          <w:rFonts w:eastAsiaTheme="minorEastAsia"/>
        </w:rPr>
        <w:t xml:space="preserve"> with </w:t>
      </w:r>
      <w:r w:rsidR="00C97C23">
        <w:rPr>
          <w:rFonts w:eastAsiaTheme="minorEastAsia"/>
        </w:rPr>
        <w:t>me</w:t>
      </w:r>
      <w:r w:rsidR="00DD2721">
        <w:rPr>
          <w:rFonts w:eastAsiaTheme="minorEastAsia"/>
        </w:rPr>
        <w:t>an</w:t>
      </w:r>
      <w:r w:rsidR="00C97C23">
        <w:rPr>
          <w:rFonts w:eastAsiaTheme="minorEastAsia"/>
        </w:rPr>
        <w:t xml:space="preserve"> equal to </w:t>
      </w:r>
      <w:r w:rsidR="00C72E4E">
        <w:rPr>
          <w:rFonts w:eastAsiaTheme="minorEastAsia"/>
        </w:rPr>
        <w:t xml:space="preserve">an </w:t>
      </w:r>
      <w:r w:rsidR="00C97C23">
        <w:rPr>
          <w:rFonts w:eastAsiaTheme="minorEastAsia"/>
        </w:rPr>
        <w:t>expected count (</w:t>
      </w:r>
      <m:oMath>
        <m:sSub>
          <m:sSubPr>
            <m:ctrlPr>
              <w:rPr>
                <w:rFonts w:ascii="Cambria Math" w:hAnsi="Cambria Math"/>
                <w:i/>
              </w:rPr>
            </m:ctrlPr>
          </m:sSubPr>
          <m:e>
            <m:r>
              <w:rPr>
                <w:rFonts w:ascii="Cambria Math" w:hAnsi="Cambria Math"/>
              </w:rPr>
              <m:t>E</m:t>
            </m:r>
          </m:e>
          <m:sub>
            <m:r>
              <w:rPr>
                <w:rFonts w:ascii="Cambria Math" w:hAnsi="Cambria Math"/>
              </w:rPr>
              <m:t>i,t</m:t>
            </m:r>
          </m:sub>
        </m:sSub>
      </m:oMath>
      <w:r w:rsidR="00C97C23">
        <w:rPr>
          <w:rFonts w:eastAsiaTheme="minorEastAsia"/>
        </w:rPr>
        <w:t xml:space="preserve">) and </w:t>
      </w:r>
      <w:r w:rsidR="00706D49">
        <w:rPr>
          <w:rFonts w:eastAsiaTheme="minorEastAsia"/>
        </w:rPr>
        <w:t xml:space="preserve">a </w:t>
      </w:r>
      <w:r w:rsidR="00CC29AA">
        <w:rPr>
          <w:rFonts w:eastAsiaTheme="minorEastAsia"/>
        </w:rPr>
        <w:t xml:space="preserve">variance </w:t>
      </w:r>
      <w:r w:rsidR="00706D49">
        <w:rPr>
          <w:rFonts w:eastAsiaTheme="minorEastAsia"/>
        </w:rPr>
        <w:t>term (</w:t>
      </w:r>
      <m:oMath>
        <m:sSubSup>
          <m:sSubSupPr>
            <m:ctrlPr>
              <w:rPr>
                <w:rFonts w:ascii="Cambria Math" w:hAnsi="Cambria Math"/>
                <w:i/>
              </w:rPr>
            </m:ctrlPr>
          </m:sSubSupPr>
          <m:e>
            <m:r>
              <w:rPr>
                <w:rFonts w:ascii="Cambria Math" w:hAnsi="Cambria Math"/>
              </w:rPr>
              <m:t>ε</m:t>
            </m:r>
          </m:e>
          <m:sub>
            <m:r>
              <w:rPr>
                <w:rFonts w:ascii="Cambria Math" w:hAnsi="Cambria Math"/>
              </w:rPr>
              <m:t>i,t</m:t>
            </m:r>
          </m:sub>
          <m:sup>
            <m:r>
              <w:rPr>
                <w:rFonts w:ascii="Cambria Math" w:hAnsi="Cambria Math"/>
              </w:rPr>
              <m:t>2</m:t>
            </m:r>
          </m:sup>
        </m:sSubSup>
      </m:oMath>
      <w:r w:rsidR="00706D49">
        <w:rPr>
          <w:rFonts w:eastAsiaTheme="minorEastAsia"/>
        </w:rPr>
        <w:t>) that characterizes the magnitude of</w:t>
      </w:r>
      <w:r w:rsidR="00C97C23">
        <w:rPr>
          <w:rFonts w:eastAsiaTheme="minorEastAsia"/>
        </w:rPr>
        <w:t xml:space="preserve"> sampling error</w:t>
      </w:r>
      <w:r w:rsidR="00AB3C77">
        <w:rPr>
          <w:rFonts w:eastAsiaTheme="minorEastAsia"/>
        </w:rPr>
        <w:t xml:space="preserve"> during a survey</w:t>
      </w:r>
      <w:r w:rsidR="00706D49">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4B2640" w14:paraId="112AE935" w14:textId="77777777" w:rsidTr="00B857C1">
        <w:tc>
          <w:tcPr>
            <w:tcW w:w="8725" w:type="dxa"/>
            <w:vAlign w:val="center"/>
          </w:tcPr>
          <w:p w14:paraId="0FA0814D" w14:textId="4AA59668" w:rsidR="004B2640" w:rsidRPr="004B2640" w:rsidRDefault="00000000" w:rsidP="00D95BF1">
            <w:pPr>
              <w:spacing w:before="120" w:after="120"/>
              <w:jc w:val="center"/>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i,t</m:t>
                    </m:r>
                  </m:sub>
                </m:sSub>
                <m:r>
                  <w:rPr>
                    <w:rFonts w:ascii="Cambria Math" w:hAnsi="Cambria Math"/>
                  </w:rPr>
                  <m:t>~ Normal</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i,t</m:t>
                        </m:r>
                      </m:sub>
                    </m:sSub>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i,t</m:t>
                        </m:r>
                      </m:sub>
                      <m:sup>
                        <m:r>
                          <w:rPr>
                            <w:rFonts w:ascii="Cambria Math" w:hAnsi="Cambria Math"/>
                          </w:rPr>
                          <m:t>2</m:t>
                        </m:r>
                      </m:sup>
                    </m:sSubSup>
                  </m:e>
                </m:d>
                <m:r>
                  <w:rPr>
                    <w:rFonts w:ascii="Cambria Math" w:hAnsi="Cambria Math"/>
                  </w:rPr>
                  <m:t>.</m:t>
                </m:r>
              </m:oMath>
            </m:oMathPara>
          </w:p>
        </w:tc>
        <w:tc>
          <w:tcPr>
            <w:tcW w:w="625" w:type="dxa"/>
            <w:vAlign w:val="center"/>
          </w:tcPr>
          <w:p w14:paraId="1B8D2757" w14:textId="4D7ED3F9" w:rsidR="004B2640" w:rsidRDefault="004B2640" w:rsidP="00D95BF1">
            <w:pPr>
              <w:spacing w:before="120" w:after="120"/>
              <w:jc w:val="center"/>
            </w:pPr>
            <w:r>
              <w:t>(2)</w:t>
            </w:r>
          </w:p>
        </w:tc>
      </w:tr>
    </w:tbl>
    <w:p w14:paraId="07230B4B" w14:textId="31F275BB" w:rsidR="00665C8D" w:rsidRDefault="009C437D" w:rsidP="002542C4">
      <w:pPr>
        <w:rPr>
          <w:rFonts w:eastAsiaTheme="minorEastAsia"/>
        </w:rPr>
      </w:pPr>
      <w:r>
        <w:rPr>
          <w:rFonts w:eastAsiaTheme="minorEastAsia"/>
        </w:rPr>
        <w:t>This explicitly recognizes that there are inevitable discrepancies between the numbers of birds estimated from surveys and the total number of birds that would be counted with a true colony census</w:t>
      </w:r>
      <w:r w:rsidR="00B970C0">
        <w:rPr>
          <w:rFonts w:eastAsiaTheme="minorEastAsia"/>
        </w:rPr>
        <w:t xml:space="preserve"> (i.e., </w:t>
      </w:r>
      <m:oMath>
        <m:sSub>
          <m:sSubPr>
            <m:ctrlPr>
              <w:rPr>
                <w:rFonts w:ascii="Cambria Math" w:hAnsi="Cambria Math"/>
                <w:i/>
              </w:rPr>
            </m:ctrlPr>
          </m:sSubPr>
          <m:e>
            <m:r>
              <w:rPr>
                <w:rFonts w:ascii="Cambria Math" w:hAnsi="Cambria Math"/>
              </w:rPr>
              <m:t>ε</m:t>
            </m:r>
          </m:e>
          <m:sub>
            <m:r>
              <w:rPr>
                <w:rFonts w:ascii="Cambria Math" w:hAnsi="Cambria Math"/>
              </w:rPr>
              <m:t>i,t</m:t>
            </m:r>
          </m:sub>
        </m:sSub>
      </m:oMath>
      <w:r w:rsidR="00B970C0">
        <w:rPr>
          <w:rFonts w:eastAsiaTheme="minorEastAsia"/>
        </w:rPr>
        <w:t xml:space="preserve"> is the standard error associated with a survey)</w:t>
      </w:r>
      <w:r>
        <w:rPr>
          <w:rFonts w:eastAsiaTheme="minorEastAsia"/>
        </w:rPr>
        <w:t>.</w:t>
      </w:r>
    </w:p>
    <w:p w14:paraId="4F39FD56" w14:textId="12BD0DFF" w:rsidR="00C97C23" w:rsidRDefault="00D95BF1" w:rsidP="002542C4">
      <w:pPr>
        <w:rPr>
          <w:rFonts w:eastAsiaTheme="minorEastAsia"/>
        </w:rPr>
      </w:pPr>
      <w:r>
        <w:rPr>
          <w:rFonts w:eastAsiaTheme="minorEastAsia"/>
        </w:rPr>
        <w:t>The</w:t>
      </w:r>
      <w:r w:rsidR="00706D49">
        <w:rPr>
          <w:rFonts w:eastAsiaTheme="minorEastAsia"/>
        </w:rPr>
        <w:t xml:space="preserve"> model decomposes e</w:t>
      </w:r>
      <w:r w:rsidR="00E9328B">
        <w:rPr>
          <w:rFonts w:eastAsiaTheme="minorEastAsia"/>
        </w:rPr>
        <w:t xml:space="preserve">xpected counts </w:t>
      </w:r>
      <m:oMath>
        <m:sSub>
          <m:sSubPr>
            <m:ctrlPr>
              <w:rPr>
                <w:rFonts w:ascii="Cambria Math" w:hAnsi="Cambria Math"/>
                <w:i/>
              </w:rPr>
            </m:ctrlPr>
          </m:sSubPr>
          <m:e>
            <m:r>
              <w:rPr>
                <w:rFonts w:ascii="Cambria Math" w:hAnsi="Cambria Math"/>
              </w:rPr>
              <m:t>E</m:t>
            </m:r>
          </m:e>
          <m:sub>
            <m:r>
              <w:rPr>
                <w:rFonts w:ascii="Cambria Math" w:hAnsi="Cambria Math"/>
              </w:rPr>
              <m:t>i,t</m:t>
            </m:r>
          </m:sub>
        </m:sSub>
      </m:oMath>
      <w:r w:rsidR="00E9328B">
        <w:rPr>
          <w:rFonts w:eastAsiaTheme="minorEastAsia"/>
        </w:rPr>
        <w:t xml:space="preserve"> </w:t>
      </w:r>
      <w:r w:rsidR="00706D49">
        <w:rPr>
          <w:rFonts w:eastAsiaTheme="minorEastAsia"/>
        </w:rPr>
        <w:t xml:space="preserve">into contributions from two </w:t>
      </w:r>
      <w:r>
        <w:rPr>
          <w:rFonts w:eastAsiaTheme="minorEastAsia"/>
        </w:rPr>
        <w:t>terms</w:t>
      </w:r>
      <w:r w:rsidR="005E0BE7">
        <w:rPr>
          <w:rFonts w:eastAsiaTheme="minorEastAsia"/>
        </w:rPr>
        <w:t xml:space="preserve"> through a logarithmic link function</w:t>
      </w:r>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D95BF1" w14:paraId="23C8B957" w14:textId="77777777">
        <w:tc>
          <w:tcPr>
            <w:tcW w:w="8725" w:type="dxa"/>
            <w:vAlign w:val="center"/>
          </w:tcPr>
          <w:p w14:paraId="3FD1FB55" w14:textId="068890BD" w:rsidR="00D95BF1" w:rsidRPr="004B2640" w:rsidRDefault="00000000">
            <w:pPr>
              <w:spacing w:before="120" w:after="120"/>
              <w:jc w:val="center"/>
              <w:rPr>
                <w:rFonts w:eastAsiaTheme="minorEastAsia"/>
              </w:rPr>
            </w:pPr>
            <m:oMathPara>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i,t</m:t>
                            </m:r>
                          </m:sub>
                        </m:sSub>
                      </m:e>
                    </m:d>
                  </m:e>
                </m:func>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i,t</m:t>
                    </m:r>
                  </m:sub>
                </m:sSub>
                <m:r>
                  <w:rPr>
                    <w:rFonts w:ascii="Cambria Math" w:hAnsi="Cambria Math"/>
                  </w:rPr>
                  <m:t>,</m:t>
                </m:r>
              </m:oMath>
            </m:oMathPara>
          </w:p>
        </w:tc>
        <w:tc>
          <w:tcPr>
            <w:tcW w:w="625" w:type="dxa"/>
            <w:vAlign w:val="center"/>
          </w:tcPr>
          <w:p w14:paraId="75A3B0F6" w14:textId="3C75FD83" w:rsidR="00D95BF1" w:rsidRDefault="00D95BF1">
            <w:pPr>
              <w:spacing w:before="120" w:after="120"/>
              <w:jc w:val="center"/>
            </w:pPr>
            <w:r>
              <w:t>(</w:t>
            </w:r>
            <w:r w:rsidR="00423204">
              <w:t>3</w:t>
            </w:r>
            <w:r>
              <w:t>)</w:t>
            </w:r>
          </w:p>
        </w:tc>
      </w:tr>
    </w:tbl>
    <w:p w14:paraId="4A78E8A2" w14:textId="6F1C846C" w:rsidR="004B2640" w:rsidRDefault="004B2640" w:rsidP="002542C4">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µ</m:t>
            </m:r>
          </m:e>
          <m:sub>
            <m:r>
              <w:rPr>
                <w:rFonts w:ascii="Cambria Math" w:hAnsi="Cambria Math"/>
              </w:rPr>
              <m:t>i,t</m:t>
            </m:r>
          </m:sub>
        </m:sSub>
      </m:oMath>
      <w:r w:rsidR="006A0E18">
        <w:rPr>
          <w:rFonts w:eastAsiaTheme="minorEastAsia"/>
        </w:rPr>
        <w:t xml:space="preserve"> </w:t>
      </w:r>
      <w:r w:rsidR="00D213F8">
        <w:rPr>
          <w:rFonts w:eastAsiaTheme="minorEastAsia"/>
        </w:rPr>
        <w:t xml:space="preserve">represents </w:t>
      </w:r>
      <w:r w:rsidR="0062360E">
        <w:rPr>
          <w:rFonts w:eastAsiaTheme="minorEastAsia"/>
        </w:rPr>
        <w:t xml:space="preserve">the </w:t>
      </w:r>
      <w:r w:rsidR="004E68F9">
        <w:rPr>
          <w:rFonts w:eastAsiaTheme="minorEastAsia"/>
        </w:rPr>
        <w:t xml:space="preserve">general </w:t>
      </w:r>
      <w:r w:rsidR="0062360E">
        <w:rPr>
          <w:rFonts w:eastAsiaTheme="minorEastAsia"/>
        </w:rPr>
        <w:t xml:space="preserve">shape of </w:t>
      </w:r>
      <w:r w:rsidR="0027002C">
        <w:rPr>
          <w:rFonts w:eastAsiaTheme="minorEastAsia"/>
        </w:rPr>
        <w:t xml:space="preserve">each </w:t>
      </w:r>
      <w:r w:rsidR="00910848">
        <w:rPr>
          <w:rFonts w:eastAsiaTheme="minorEastAsia"/>
        </w:rPr>
        <w:t>colony</w:t>
      </w:r>
      <w:r w:rsidR="0027002C">
        <w:rPr>
          <w:rFonts w:eastAsiaTheme="minorEastAsia"/>
        </w:rPr>
        <w:t>’s</w:t>
      </w:r>
      <w:r w:rsidR="00910848">
        <w:rPr>
          <w:rFonts w:eastAsiaTheme="minorEastAsia"/>
        </w:rPr>
        <w:t xml:space="preserve"> trajectory </w:t>
      </w:r>
      <w:r w:rsidR="00CD0D3D">
        <w:rPr>
          <w:rFonts w:eastAsiaTheme="minorEastAsia"/>
        </w:rPr>
        <w:t>across years</w:t>
      </w:r>
      <w:r w:rsidR="00910848">
        <w:rPr>
          <w:rFonts w:eastAsiaTheme="minorEastAsia"/>
        </w:rPr>
        <w:t xml:space="preserve">, </w:t>
      </w:r>
      <w:r w:rsidR="00423204">
        <w:rPr>
          <w:rFonts w:eastAsiaTheme="minorEastAsia"/>
        </w:rPr>
        <w:t xml:space="preserve">and </w:t>
      </w:r>
      <m:oMath>
        <m:sSub>
          <m:sSubPr>
            <m:ctrlPr>
              <w:rPr>
                <w:rFonts w:ascii="Cambria Math" w:hAnsi="Cambria Math"/>
                <w:i/>
              </w:rPr>
            </m:ctrlPr>
          </m:sSubPr>
          <m:e>
            <m:r>
              <w:rPr>
                <w:rFonts w:ascii="Cambria Math" w:hAnsi="Cambria Math"/>
              </w:rPr>
              <m:t>δ</m:t>
            </m:r>
          </m:e>
          <m:sub>
            <m:r>
              <w:rPr>
                <w:rFonts w:ascii="Cambria Math" w:hAnsi="Cambria Math"/>
              </w:rPr>
              <m:t>i,t</m:t>
            </m:r>
          </m:sub>
        </m:sSub>
      </m:oMath>
      <w:r w:rsidR="00F83DA4">
        <w:rPr>
          <w:rFonts w:eastAsiaTheme="minorEastAsia"/>
        </w:rPr>
        <w:t xml:space="preserve"> represents annual departures </w:t>
      </w:r>
      <w:r w:rsidR="00397883">
        <w:rPr>
          <w:rFonts w:eastAsiaTheme="minorEastAsia"/>
        </w:rPr>
        <w:t xml:space="preserve">of population indices </w:t>
      </w:r>
      <w:r w:rsidR="00F83DA4">
        <w:rPr>
          <w:rFonts w:eastAsiaTheme="minorEastAsia"/>
        </w:rPr>
        <w:t>from the colony-level smooths</w:t>
      </w:r>
      <w:r w:rsidR="00F713CE">
        <w:rPr>
          <w:rFonts w:eastAsiaTheme="minorEastAsia"/>
        </w:rPr>
        <w:t xml:space="preserve"> (</w:t>
      </w:r>
      <w:r w:rsidR="00FE2169">
        <w:rPr>
          <w:rFonts w:eastAsiaTheme="minorEastAsia"/>
        </w:rPr>
        <w:t>sometimes called</w:t>
      </w:r>
      <w:r w:rsidR="00F713CE">
        <w:rPr>
          <w:rFonts w:eastAsiaTheme="minorEastAsia"/>
        </w:rPr>
        <w:t xml:space="preserve"> “process variance”)</w:t>
      </w:r>
      <w:r w:rsidR="00423204">
        <w:rPr>
          <w:rFonts w:eastAsiaTheme="minorEastAsia"/>
        </w:rPr>
        <w:t>.</w:t>
      </w:r>
    </w:p>
    <w:p w14:paraId="7819DF88" w14:textId="255F173C" w:rsidR="009F0A28" w:rsidRPr="00EA1ABD" w:rsidRDefault="00397883" w:rsidP="002542C4">
      <w:pPr>
        <w:rPr>
          <w:rFonts w:eastAsiaTheme="minorEastAsia"/>
        </w:rPr>
      </w:pPr>
      <w:r>
        <w:rPr>
          <w:rFonts w:eastAsiaTheme="minorEastAsia"/>
        </w:rPr>
        <w:t xml:space="preserve">The </w:t>
      </w:r>
      <w:r w:rsidR="00D4783E">
        <w:rPr>
          <w:rFonts w:eastAsiaTheme="minorEastAsia"/>
        </w:rPr>
        <w:t>primary goal of</w:t>
      </w:r>
      <w:r>
        <w:rPr>
          <w:rFonts w:eastAsiaTheme="minorEastAsia"/>
        </w:rPr>
        <w:t xml:space="preserve"> our </w:t>
      </w:r>
      <w:r w:rsidR="00EA1ABD">
        <w:rPr>
          <w:rFonts w:eastAsiaTheme="minorEastAsia"/>
        </w:rPr>
        <w:t>analysis is</w:t>
      </w:r>
      <w:r w:rsidR="00D4783E">
        <w:rPr>
          <w:rFonts w:eastAsiaTheme="minorEastAsia"/>
        </w:rPr>
        <w:t xml:space="preserve"> to</w:t>
      </w:r>
      <w:r w:rsidR="00EA1ABD">
        <w:rPr>
          <w:rFonts w:eastAsiaTheme="minorEastAsia"/>
        </w:rPr>
        <w:t xml:space="preserve"> descr</w:t>
      </w:r>
      <w:r w:rsidR="00D4783E">
        <w:rPr>
          <w:rFonts w:eastAsiaTheme="minorEastAsia"/>
        </w:rPr>
        <w:t>ibe</w:t>
      </w:r>
      <w:r w:rsidR="00EA1ABD">
        <w:rPr>
          <w:rFonts w:eastAsiaTheme="minorEastAsia"/>
        </w:rPr>
        <w:t xml:space="preserve"> temporal patterns in </w:t>
      </w:r>
      <m:oMath>
        <m:sSub>
          <m:sSubPr>
            <m:ctrlPr>
              <w:rPr>
                <w:rFonts w:ascii="Cambria Math" w:hAnsi="Cambria Math"/>
                <w:i/>
              </w:rPr>
            </m:ctrlPr>
          </m:sSubPr>
          <m:e>
            <m:r>
              <w:rPr>
                <w:rFonts w:ascii="Cambria Math" w:hAnsi="Cambria Math"/>
              </w:rPr>
              <m:t>µ</m:t>
            </m:r>
          </m:e>
          <m:sub>
            <m:r>
              <w:rPr>
                <w:rFonts w:ascii="Cambria Math" w:hAnsi="Cambria Math"/>
              </w:rPr>
              <m:t>i,t</m:t>
            </m:r>
          </m:sub>
        </m:sSub>
      </m:oMath>
      <w:r w:rsidR="00EA1ABD">
        <w:rPr>
          <w:rFonts w:eastAsiaTheme="minorEastAsia"/>
        </w:rPr>
        <w:t xml:space="preserve"> and its variation among colonies.  </w:t>
      </w:r>
      <w:r w:rsidR="00D213F8">
        <w:t xml:space="preserve">We </w:t>
      </w:r>
      <w:r w:rsidR="00151DE0">
        <w:t>accomplish</w:t>
      </w:r>
      <w:r w:rsidR="006C07AC">
        <w:t>ed</w:t>
      </w:r>
      <w:r w:rsidR="00151DE0">
        <w:t xml:space="preserve"> this using </w:t>
      </w:r>
      <w:r w:rsidR="0085637E">
        <w:t>hierarchical generalized additive mixed models (GAMMs)</w:t>
      </w:r>
      <w:r w:rsidR="006C07AC">
        <w:t xml:space="preserve"> that fit smoothed temporal trajectories to each colony</w:t>
      </w:r>
      <w:r w:rsidR="00AC0725">
        <w:t>,</w:t>
      </w:r>
      <w:r w:rsidR="00173541">
        <w:t xml:space="preserve"> </w:t>
      </w:r>
      <w:r w:rsidR="006C07AC">
        <w:t>using an approach</w:t>
      </w:r>
      <w:r w:rsidR="00B81A49">
        <w:t xml:space="preserve"> </w:t>
      </w:r>
      <w:r w:rsidR="006C07AC">
        <w:t>described in</w:t>
      </w:r>
      <w:r w:rsidR="004D4EB5">
        <w:t xml:space="preserve"> </w:t>
      </w:r>
      <w:r w:rsidR="00B81A49">
        <w:t>Smith and Edwards (20</w:t>
      </w:r>
      <w:r w:rsidR="004D4EB5">
        <w:t>21</w:t>
      </w:r>
      <w:r w:rsidR="007470D4">
        <w:t>) where</w:t>
      </w:r>
      <w:r w:rsidR="00C8598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565AE8" w14:paraId="1F6B9803" w14:textId="77777777" w:rsidTr="00565AE8">
        <w:tc>
          <w:tcPr>
            <w:tcW w:w="8725" w:type="dxa"/>
          </w:tcPr>
          <w:p w14:paraId="3328141B" w14:textId="172F8F19" w:rsidR="00565AE8" w:rsidRDefault="00000000" w:rsidP="00B70BA2">
            <w:pPr>
              <w:spacing w:before="120" w:after="120"/>
            </w:pPr>
            <m:oMathPara>
              <m:oMath>
                <m:sSub>
                  <m:sSubPr>
                    <m:ctrlPr>
                      <w:rPr>
                        <w:rFonts w:ascii="Cambria Math" w:hAnsi="Cambria Math"/>
                        <w:i/>
                      </w:rPr>
                    </m:ctrlPr>
                  </m:sSubPr>
                  <m:e>
                    <m:r>
                      <w:rPr>
                        <w:rFonts w:ascii="Cambria Math" w:hAnsi="Cambria Math"/>
                      </w:rPr>
                      <m:t>µ</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 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m:rPr>
                            <m:sty m:val="b"/>
                          </m:rPr>
                          <w:rPr>
                            <w:rFonts w:ascii="Cambria Math" w:hAnsi="Cambria Math"/>
                          </w:rPr>
                          <m:t>β</m:t>
                        </m:r>
                      </m:e>
                      <m:sub>
                        <m:r>
                          <w:rPr>
                            <w:rFonts w:ascii="Cambria Math" w:hAnsi="Cambria Math"/>
                          </w:rPr>
                          <m:t>i,k</m:t>
                        </m:r>
                      </m:sub>
                    </m:sSub>
                    <m:sSub>
                      <m:sSubPr>
                        <m:ctrlPr>
                          <w:rPr>
                            <w:rFonts w:ascii="Cambria Math" w:hAnsi="Cambria Math"/>
                            <w:i/>
                          </w:rPr>
                        </m:ctrlPr>
                      </m:sSubPr>
                      <m:e>
                        <m:r>
                          <m:rPr>
                            <m:sty m:val="b"/>
                          </m:rPr>
                          <w:rPr>
                            <w:rFonts w:ascii="Cambria Math" w:hAnsi="Cambria Math"/>
                          </w:rPr>
                          <m:t>X</m:t>
                        </m:r>
                      </m:e>
                      <m:sub>
                        <m:r>
                          <w:rPr>
                            <w:rFonts w:ascii="Cambria Math" w:hAnsi="Cambria Math"/>
                          </w:rPr>
                          <m:t>t,k</m:t>
                        </m:r>
                      </m:sub>
                    </m:sSub>
                  </m:e>
                </m:nary>
                <m:r>
                  <w:rPr>
                    <w:rFonts w:ascii="Cambria Math" w:eastAsiaTheme="minorEastAsia" w:hAnsi="Cambria Math"/>
                  </w:rPr>
                  <m:t>.</m:t>
                </m:r>
              </m:oMath>
            </m:oMathPara>
          </w:p>
        </w:tc>
        <w:tc>
          <w:tcPr>
            <w:tcW w:w="625" w:type="dxa"/>
          </w:tcPr>
          <w:p w14:paraId="2398290D" w14:textId="1F8A4248" w:rsidR="00565AE8" w:rsidRDefault="00565AE8" w:rsidP="00B70BA2">
            <w:pPr>
              <w:spacing w:before="120" w:after="120"/>
            </w:pPr>
            <w:r>
              <w:t>(</w:t>
            </w:r>
            <w:r w:rsidR="00423204">
              <w:t>4</w:t>
            </w:r>
            <w:r>
              <w:t>)</w:t>
            </w:r>
          </w:p>
        </w:tc>
      </w:tr>
    </w:tbl>
    <w:p w14:paraId="555E308C" w14:textId="061E743B" w:rsidR="00787720" w:rsidRDefault="5CA31A53" w:rsidP="72F5A016">
      <w:pPr>
        <w:spacing w:line="240" w:lineRule="auto"/>
        <w:rPr>
          <w:rFonts w:eastAsiaTheme="minorEastAsia"/>
        </w:rPr>
      </w:pPr>
      <w:r w:rsidRPr="72F5A016">
        <w:rPr>
          <w:rFonts w:eastAsiaTheme="minorEastAsia"/>
        </w:rPr>
        <w:t xml:space="preserve">The term </w:t>
      </w:r>
      <m:oMath>
        <m:sSub>
          <m:sSubPr>
            <m:ctrlPr>
              <w:rPr>
                <w:rFonts w:ascii="Cambria Math" w:hAnsi="Cambria Math"/>
                <w:i/>
              </w:rPr>
            </m:ctrlPr>
          </m:sSubPr>
          <m:e>
            <m:r>
              <w:rPr>
                <w:rFonts w:ascii="Cambria Math" w:hAnsi="Cambria Math"/>
              </w:rPr>
              <m:t>µ</m:t>
            </m:r>
          </m:e>
          <m:sub>
            <m:r>
              <w:rPr>
                <w:rFonts w:ascii="Cambria Math" w:hAnsi="Cambria Math"/>
              </w:rPr>
              <m:t>i,t</m:t>
            </m:r>
          </m:sub>
        </m:sSub>
      </m:oMath>
      <w:r w:rsidRPr="72F5A016">
        <w:rPr>
          <w:rFonts w:eastAsiaTheme="minorEastAsia"/>
        </w:rPr>
        <w:t xml:space="preserve"> therefore </w:t>
      </w:r>
      <w:r w:rsidR="5FE4938B">
        <w:t>includes</w:t>
      </w:r>
      <w:r w:rsidR="5FC756D2" w:rsidRPr="72F5A016">
        <w:rPr>
          <w:rFonts w:eastAsiaTheme="minorEastAsia"/>
        </w:rPr>
        <w:t xml:space="preserve"> effects of</w:t>
      </w:r>
      <w:r w:rsidR="2E446CDB" w:rsidRPr="72F5A016">
        <w:rPr>
          <w:rFonts w:eastAsiaTheme="minorEastAsia"/>
        </w:rPr>
        <w:t xml:space="preserve"> colony</w:t>
      </w:r>
      <w:r w:rsidR="77E568C0" w:rsidRPr="72F5A016">
        <w:rPr>
          <w:rFonts w:eastAsiaTheme="minorEastAsia"/>
        </w:rPr>
        <w:t>-level intercepts (</w:t>
      </w:r>
      <m:oMath>
        <m:sSub>
          <m:sSubPr>
            <m:ctrlPr>
              <w:rPr>
                <w:rFonts w:ascii="Cambria Math" w:hAnsi="Cambria Math"/>
                <w:i/>
              </w:rPr>
            </m:ctrlPr>
          </m:sSubPr>
          <m:e>
            <m:r>
              <w:rPr>
                <w:rFonts w:ascii="Cambria Math" w:hAnsi="Cambria Math"/>
              </w:rPr>
              <m:t>β</m:t>
            </m:r>
          </m:e>
          <m:sub>
            <m:r>
              <w:rPr>
                <w:rFonts w:ascii="Cambria Math" w:hAnsi="Cambria Math"/>
              </w:rPr>
              <m:t>0, i</m:t>
            </m:r>
          </m:sub>
        </m:sSub>
      </m:oMath>
      <w:r w:rsidR="77E568C0" w:rsidRPr="72F5A016">
        <w:rPr>
          <w:rFonts w:eastAsiaTheme="minorEastAsia"/>
        </w:rPr>
        <w:t>)</w:t>
      </w:r>
      <w:r w:rsidR="5FC756D2" w:rsidRPr="72F5A016">
        <w:rPr>
          <w:rFonts w:eastAsiaTheme="minorEastAsia"/>
        </w:rPr>
        <w:t xml:space="preserve"> and</w:t>
      </w:r>
      <w:r w:rsidR="7F56D8ED" w:rsidRPr="72F5A016">
        <w:rPr>
          <w:rFonts w:eastAsiaTheme="minorEastAsia"/>
        </w:rPr>
        <w:t xml:space="preserve"> </w:t>
      </w:r>
      <w:r w:rsidR="5EE29839" w:rsidRPr="72F5A016">
        <w:rPr>
          <w:rFonts w:eastAsiaTheme="minorEastAsia"/>
        </w:rPr>
        <w:t xml:space="preserve">a </w:t>
      </w:r>
      <w:r w:rsidR="25CC82B2" w:rsidRPr="72F5A016">
        <w:rPr>
          <w:rFonts w:eastAsiaTheme="minorEastAsia"/>
        </w:rPr>
        <w:t xml:space="preserve">semi-parametric </w:t>
      </w:r>
      <w:r w:rsidR="0F8D5223" w:rsidRPr="72F5A016">
        <w:rPr>
          <w:rFonts w:eastAsiaTheme="minorEastAsia"/>
        </w:rPr>
        <w:t xml:space="preserve">“smoothed” </w:t>
      </w:r>
      <w:r w:rsidR="5EE29839" w:rsidRPr="72F5A016">
        <w:rPr>
          <w:rFonts w:eastAsiaTheme="minorEastAsia"/>
        </w:rPr>
        <w:t>temporal process de</w:t>
      </w:r>
      <w:r w:rsidR="5FE4938B" w:rsidRPr="72F5A016">
        <w:rPr>
          <w:rFonts w:eastAsiaTheme="minorEastAsia"/>
        </w:rPr>
        <w:t>fined</w:t>
      </w:r>
      <w:r w:rsidR="5EE29839" w:rsidRPr="72F5A016">
        <w:rPr>
          <w:rFonts w:eastAsiaTheme="minorEastAsia"/>
        </w:rPr>
        <w:t xml:space="preserve"> by </w:t>
      </w:r>
      <w:r w:rsidR="25CC82B2" w:rsidRPr="72F5A016">
        <w:rPr>
          <w:rFonts w:eastAsiaTheme="minorEastAsia"/>
        </w:rPr>
        <w:t>a generalized additive function</w:t>
      </w:r>
      <w:commentRangeStart w:id="8"/>
      <w:commentRangeStart w:id="9"/>
      <w:commentRangeStart w:id="10"/>
      <w:r w:rsidR="25CC82B2" w:rsidRPr="72F5A016">
        <w:rPr>
          <w:rFonts w:eastAsiaTheme="minorEastAsia"/>
        </w:rPr>
        <w:t xml:space="preserve"> (</w:t>
      </w:r>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m:rPr>
                    <m:sty m:val="b"/>
                  </m:rPr>
                  <w:rPr>
                    <w:rFonts w:ascii="Cambria Math" w:hAnsi="Cambria Math"/>
                  </w:rPr>
                  <m:t>β</m:t>
                </m:r>
              </m:e>
              <m:sub>
                <m:r>
                  <w:rPr>
                    <w:rFonts w:ascii="Cambria Math" w:hAnsi="Cambria Math"/>
                  </w:rPr>
                  <m:t>i,k</m:t>
                </m:r>
              </m:sub>
            </m:sSub>
            <m:sSub>
              <m:sSubPr>
                <m:ctrlPr>
                  <w:rPr>
                    <w:rFonts w:ascii="Cambria Math" w:hAnsi="Cambria Math"/>
                    <w:i/>
                  </w:rPr>
                </m:ctrlPr>
              </m:sSubPr>
              <m:e>
                <m:r>
                  <m:rPr>
                    <m:sty m:val="b"/>
                  </m:rPr>
                  <w:rPr>
                    <w:rFonts w:ascii="Cambria Math" w:hAnsi="Cambria Math"/>
                  </w:rPr>
                  <m:t>X</m:t>
                </m:r>
              </m:e>
              <m:sub>
                <m:r>
                  <w:rPr>
                    <w:rFonts w:ascii="Cambria Math" w:hAnsi="Cambria Math"/>
                  </w:rPr>
                  <m:t>t,k</m:t>
                </m:r>
              </m:sub>
            </m:sSub>
          </m:e>
        </m:nary>
      </m:oMath>
      <w:r w:rsidR="25CC82B2" w:rsidRPr="72F5A016">
        <w:rPr>
          <w:rFonts w:eastAsiaTheme="minorEastAsia"/>
        </w:rPr>
        <w:t>)</w:t>
      </w:r>
      <w:r w:rsidR="58FA3934" w:rsidRPr="72F5A016">
        <w:rPr>
          <w:rFonts w:eastAsiaTheme="minorEastAsia"/>
        </w:rPr>
        <w:t xml:space="preserve">, </w:t>
      </w:r>
      <w:r w:rsidR="049B6C2C" w:rsidRPr="72F5A016">
        <w:rPr>
          <w:rFonts w:eastAsiaTheme="minorEastAsia"/>
        </w:rPr>
        <w:t>involving th</w:t>
      </w:r>
      <w:commentRangeEnd w:id="8"/>
      <w:r w:rsidR="00062470">
        <w:rPr>
          <w:rStyle w:val="CommentReference"/>
        </w:rPr>
        <w:commentReference w:id="8"/>
      </w:r>
      <w:commentRangeEnd w:id="9"/>
      <w:r w:rsidR="00062470">
        <w:rPr>
          <w:rStyle w:val="CommentReference"/>
        </w:rPr>
        <w:commentReference w:id="9"/>
      </w:r>
      <w:commentRangeEnd w:id="10"/>
      <w:r w:rsidR="00065E0B">
        <w:rPr>
          <w:rStyle w:val="CommentReference"/>
        </w:rPr>
        <w:commentReference w:id="10"/>
      </w:r>
      <w:r w:rsidR="049B6C2C" w:rsidRPr="72F5A016">
        <w:rPr>
          <w:rFonts w:eastAsiaTheme="minorEastAsia"/>
        </w:rPr>
        <w:t>e</w:t>
      </w:r>
      <w:r w:rsidR="5FE4938B" w:rsidRPr="72F5A016">
        <w:rPr>
          <w:rFonts w:eastAsiaTheme="minorEastAsia"/>
        </w:rPr>
        <w:t xml:space="preserve"> product of</w:t>
      </w:r>
      <w:r w:rsidR="07F10EA2" w:rsidRPr="72F5A016">
        <w:rPr>
          <w:rFonts w:eastAsiaTheme="minorEastAsia"/>
        </w:rPr>
        <w:t xml:space="preserve"> </w:t>
      </w:r>
      <w:r w:rsidR="50CE83F7" w:rsidRPr="72F5A016">
        <w:rPr>
          <w:rFonts w:eastAsiaTheme="minorEastAsia"/>
        </w:rPr>
        <w:t xml:space="preserve">a series of </w:t>
      </w:r>
      <w:r w:rsidR="63D42A7C" w:rsidRPr="72F5A016">
        <w:rPr>
          <w:rFonts w:eastAsiaTheme="minorEastAsia"/>
        </w:rPr>
        <w:t>colony-level</w:t>
      </w:r>
      <w:r w:rsidR="58FA3934" w:rsidRPr="72F5A016">
        <w:rPr>
          <w:rFonts w:eastAsiaTheme="minorEastAsia"/>
        </w:rPr>
        <w:t xml:space="preserve"> smoothing</w:t>
      </w:r>
      <w:r w:rsidR="63D42A7C" w:rsidRPr="72F5A016">
        <w:rPr>
          <w:rFonts w:eastAsiaTheme="minorEastAsia"/>
        </w:rPr>
        <w:t xml:space="preserve"> </w:t>
      </w:r>
      <w:r w:rsidR="3BA31B96" w:rsidRPr="72F5A016">
        <w:rPr>
          <w:rFonts w:eastAsiaTheme="minorEastAsia"/>
        </w:rPr>
        <w:t>coefficients</w:t>
      </w:r>
      <w:r w:rsidR="50CE83F7" w:rsidRPr="72F5A016">
        <w:rPr>
          <w:rFonts w:eastAsiaTheme="minorEastAsia"/>
        </w:rPr>
        <w:t xml:space="preserve"> (</w:t>
      </w:r>
      <m:oMath>
        <m:sSub>
          <m:sSubPr>
            <m:ctrlPr>
              <w:rPr>
                <w:rFonts w:ascii="Cambria Math" w:hAnsi="Cambria Math"/>
                <w:i/>
              </w:rPr>
            </m:ctrlPr>
          </m:sSubPr>
          <m:e>
            <m:r>
              <m:rPr>
                <m:sty m:val="b"/>
              </m:rPr>
              <w:rPr>
                <w:rFonts w:ascii="Cambria Math" w:hAnsi="Cambria Math"/>
              </w:rPr>
              <m:t>β</m:t>
            </m:r>
          </m:e>
          <m:sub>
            <m:r>
              <w:rPr>
                <w:rFonts w:ascii="Cambria Math" w:hAnsi="Cambria Math"/>
              </w:rPr>
              <m:t>i,k</m:t>
            </m:r>
          </m:sub>
        </m:sSub>
      </m:oMath>
      <w:r w:rsidR="50CE83F7" w:rsidRPr="72F5A016">
        <w:rPr>
          <w:rFonts w:eastAsiaTheme="minorEastAsia"/>
        </w:rPr>
        <w:t xml:space="preserve">) </w:t>
      </w:r>
      <w:r w:rsidR="3F77EE10" w:rsidRPr="72F5A016">
        <w:rPr>
          <w:rFonts w:eastAsiaTheme="minorEastAsia"/>
        </w:rPr>
        <w:t xml:space="preserve">and </w:t>
      </w:r>
      <w:r w:rsidR="08F9AD89" w:rsidRPr="72F5A016">
        <w:rPr>
          <w:rFonts w:eastAsiaTheme="minorEastAsia"/>
        </w:rPr>
        <w:t>a design matrix (</w:t>
      </w:r>
      <m:oMath>
        <m:sSub>
          <m:sSubPr>
            <m:ctrlPr>
              <w:rPr>
                <w:rFonts w:ascii="Cambria Math" w:hAnsi="Cambria Math"/>
                <w:i/>
              </w:rPr>
            </m:ctrlPr>
          </m:sSubPr>
          <m:e>
            <m:r>
              <m:rPr>
                <m:sty m:val="b"/>
              </m:rPr>
              <w:rPr>
                <w:rFonts w:ascii="Cambria Math" w:hAnsi="Cambria Math"/>
              </w:rPr>
              <m:t>X</m:t>
            </m:r>
          </m:e>
          <m:sub>
            <m:r>
              <w:rPr>
                <w:rFonts w:ascii="Cambria Math" w:hAnsi="Cambria Math"/>
              </w:rPr>
              <m:t>t,k</m:t>
            </m:r>
          </m:sub>
        </m:sSub>
      </m:oMath>
      <w:r w:rsidR="08F9AD89" w:rsidRPr="72F5A016">
        <w:rPr>
          <w:rFonts w:eastAsiaTheme="minorEastAsia"/>
        </w:rPr>
        <w:t xml:space="preserve">) that is constructed from </w:t>
      </w:r>
      <w:r w:rsidR="515C3299" w:rsidRPr="72F5A016">
        <w:rPr>
          <w:rFonts w:eastAsiaTheme="minorEastAsia"/>
        </w:rPr>
        <w:t>a series of</w:t>
      </w:r>
      <w:r w:rsidR="7EE2628A" w:rsidRPr="72F5A016">
        <w:rPr>
          <w:rFonts w:eastAsiaTheme="minorEastAsia"/>
        </w:rPr>
        <w:t xml:space="preserve"> </w:t>
      </w:r>
      <m:oMath>
        <m:r>
          <w:rPr>
            <w:rFonts w:ascii="Cambria Math" w:hAnsi="Cambria Math"/>
          </w:rPr>
          <m:t>K</m:t>
        </m:r>
      </m:oMath>
      <w:r w:rsidR="515C3299" w:rsidRPr="72F5A016">
        <w:rPr>
          <w:rFonts w:eastAsiaTheme="minorEastAsia"/>
        </w:rPr>
        <w:t xml:space="preserve"> </w:t>
      </w:r>
      <w:proofErr w:type="spellStart"/>
      <w:r w:rsidR="2AB62488" w:rsidRPr="72F5A016">
        <w:rPr>
          <w:rFonts w:eastAsiaTheme="minorEastAsia"/>
        </w:rPr>
        <w:t>basis</w:t>
      </w:r>
      <w:proofErr w:type="spellEnd"/>
      <w:r w:rsidR="2AB62488" w:rsidRPr="72F5A016">
        <w:rPr>
          <w:rFonts w:eastAsiaTheme="minorEastAsia"/>
        </w:rPr>
        <w:t xml:space="preserve"> functions </w:t>
      </w:r>
      <w:r w:rsidR="515C3299" w:rsidRPr="72F5A016">
        <w:rPr>
          <w:rFonts w:eastAsiaTheme="minorEastAsia"/>
        </w:rPr>
        <w:t xml:space="preserve">multiplied by a </w:t>
      </w:r>
      <w:r w:rsidR="7EE2628A" w:rsidRPr="72F5A016">
        <w:rPr>
          <w:rFonts w:eastAsiaTheme="minorEastAsia"/>
        </w:rPr>
        <w:t>smoothness penalty</w:t>
      </w:r>
      <w:r w:rsidR="561BE77C" w:rsidRPr="72F5A016">
        <w:rPr>
          <w:rFonts w:eastAsiaTheme="minorEastAsia"/>
        </w:rPr>
        <w:t>.</w:t>
      </w:r>
      <w:r w:rsidR="1AA05618" w:rsidRPr="72F5A016">
        <w:rPr>
          <w:rFonts w:eastAsiaTheme="minorEastAsia"/>
        </w:rPr>
        <w:t xml:space="preserve"> </w:t>
      </w:r>
      <w:r w:rsidR="00F0CF38" w:rsidRPr="72F5A016">
        <w:rPr>
          <w:rFonts w:eastAsiaTheme="minorEastAsia"/>
        </w:rPr>
        <w:t>D</w:t>
      </w:r>
      <w:r w:rsidR="13E50A5E" w:rsidRPr="72F5A016">
        <w:rPr>
          <w:rFonts w:eastAsiaTheme="minorEastAsia"/>
        </w:rPr>
        <w:t xml:space="preserve">etails related to constructing </w:t>
      </w:r>
      <m:oMath>
        <m:sSub>
          <m:sSubPr>
            <m:ctrlPr>
              <w:rPr>
                <w:rFonts w:ascii="Cambria Math" w:hAnsi="Cambria Math"/>
                <w:i/>
              </w:rPr>
            </m:ctrlPr>
          </m:sSubPr>
          <m:e>
            <m:r>
              <m:rPr>
                <m:sty m:val="b"/>
              </m:rPr>
              <w:rPr>
                <w:rFonts w:ascii="Cambria Math" w:hAnsi="Cambria Math"/>
              </w:rPr>
              <m:t>X</m:t>
            </m:r>
          </m:e>
          <m:sub>
            <m:r>
              <w:rPr>
                <w:rFonts w:ascii="Cambria Math" w:hAnsi="Cambria Math"/>
              </w:rPr>
              <m:t>t,k</m:t>
            </m:r>
          </m:sub>
        </m:sSub>
      </m:oMath>
      <w:r w:rsidR="13E50A5E" w:rsidRPr="72F5A016">
        <w:rPr>
          <w:rFonts w:eastAsiaTheme="minorEastAsia"/>
        </w:rPr>
        <w:t xml:space="preserve"> are described in </w:t>
      </w:r>
      <w:r w:rsidR="1A5C7076" w:rsidRPr="72F5A016">
        <w:rPr>
          <w:rFonts w:eastAsiaTheme="minorEastAsia"/>
          <w:highlight w:val="yellow"/>
        </w:rPr>
        <w:t>A</w:t>
      </w:r>
      <w:r w:rsidR="13E50A5E" w:rsidRPr="72F5A016">
        <w:rPr>
          <w:rFonts w:eastAsiaTheme="minorEastAsia"/>
          <w:highlight w:val="yellow"/>
        </w:rPr>
        <w:t xml:space="preserve">ppendix </w:t>
      </w:r>
      <w:commentRangeStart w:id="11"/>
      <w:r w:rsidR="13E50A5E" w:rsidRPr="72F5A016">
        <w:rPr>
          <w:rFonts w:eastAsiaTheme="minorEastAsia"/>
          <w:highlight w:val="yellow"/>
        </w:rPr>
        <w:t>XX.</w:t>
      </w:r>
      <w:commentRangeEnd w:id="11"/>
      <w:r w:rsidR="00B95955" w:rsidRPr="00252C8A">
        <w:rPr>
          <w:rStyle w:val="CommentReference"/>
          <w:highlight w:val="yellow"/>
        </w:rPr>
        <w:commentReference w:id="11"/>
      </w:r>
    </w:p>
    <w:p w14:paraId="5A8AA745" w14:textId="7985DEA1" w:rsidR="00C1308B" w:rsidRDefault="00763453" w:rsidP="00090EA8">
      <w:pPr>
        <w:spacing w:line="240" w:lineRule="auto"/>
        <w:rPr>
          <w:rFonts w:eastAsiaTheme="minorEastAsia"/>
        </w:rPr>
      </w:pPr>
      <w:r>
        <w:rPr>
          <w:rFonts w:eastAsiaTheme="minorEastAsia"/>
        </w:rPr>
        <w:t xml:space="preserve">In our analysis, we estimated the smoothing parameters </w:t>
      </w:r>
      <m:oMath>
        <m:sSub>
          <m:sSubPr>
            <m:ctrlPr>
              <w:rPr>
                <w:rFonts w:ascii="Cambria Math" w:hAnsi="Cambria Math"/>
                <w:i/>
              </w:rPr>
            </m:ctrlPr>
          </m:sSubPr>
          <m:e>
            <m:r>
              <m:rPr>
                <m:sty m:val="b"/>
              </m:rPr>
              <w:rPr>
                <w:rFonts w:ascii="Cambria Math" w:hAnsi="Cambria Math"/>
              </w:rPr>
              <m:t>β</m:t>
            </m:r>
          </m:e>
          <m:sub>
            <m:r>
              <w:rPr>
                <w:rFonts w:ascii="Cambria Math" w:hAnsi="Cambria Math"/>
              </w:rPr>
              <m:t>i,k</m:t>
            </m:r>
          </m:sub>
        </m:sSub>
      </m:oMath>
      <w:r>
        <w:rPr>
          <w:rFonts w:eastAsiaTheme="minorEastAsia"/>
        </w:rPr>
        <w:t xml:space="preserve"> as random effects arising from a shared distribution across colonies</w:t>
      </w:r>
      <w:r w:rsidR="002C5E21">
        <w:rPr>
          <w:rFonts w:eastAsiaTheme="minorEastAsia"/>
        </w:rPr>
        <w:t xml:space="preserve"> where</w:t>
      </w:r>
      <w:r w:rsidR="0056202B">
        <w:rPr>
          <w:rFonts w:eastAsiaTheme="minorEastAsia"/>
        </w:rPr>
        <w:t xml:space="preserve"> </w:t>
      </w:r>
      <m:oMath>
        <m:sSub>
          <m:sSubPr>
            <m:ctrlPr>
              <w:rPr>
                <w:rFonts w:ascii="Cambria Math" w:hAnsi="Cambria Math"/>
                <w:i/>
              </w:rPr>
            </m:ctrlPr>
          </m:sSubPr>
          <m:e>
            <m:r>
              <m:rPr>
                <m:sty m:val="b"/>
              </m:rPr>
              <w:rPr>
                <w:rFonts w:ascii="Cambria Math" w:hAnsi="Cambria Math"/>
              </w:rPr>
              <m:t>β</m:t>
            </m:r>
          </m:e>
          <m:sub>
            <m:r>
              <w:rPr>
                <w:rFonts w:ascii="Cambria Math" w:hAnsi="Cambria Math"/>
              </w:rPr>
              <m:t>i,k</m:t>
            </m:r>
          </m:sub>
        </m:sSub>
        <m:r>
          <w:rPr>
            <w:rFonts w:ascii="Cambria Math" w:hAnsi="Cambria Math"/>
          </w:rPr>
          <m:t>~Normal(</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k</m:t>
                </m:r>
              </m:sub>
            </m:sSub>
          </m:e>
        </m:acc>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r>
          <w:rPr>
            <w:rFonts w:ascii="Cambria Math" w:eastAsiaTheme="minorEastAsia" w:hAnsi="Cambria Math"/>
          </w:rPr>
          <m:t>)</m:t>
        </m:r>
      </m:oMath>
      <w:r w:rsidR="00412BE8">
        <w:rPr>
          <w:rFonts w:eastAsiaTheme="minorEastAsia"/>
        </w:rPr>
        <w:t xml:space="preserve">, following </w:t>
      </w:r>
      <w:r w:rsidR="00412BE8">
        <w:t>Smith and Edwards (2021)</w:t>
      </w:r>
      <w:r w:rsidR="0056202B">
        <w:rPr>
          <w:rFonts w:eastAsiaTheme="minorEastAsia"/>
        </w:rPr>
        <w:t xml:space="preserve">.  </w:t>
      </w:r>
      <w:r w:rsidR="00857D26">
        <w:rPr>
          <w:rFonts w:eastAsiaTheme="minorEastAsia"/>
        </w:rPr>
        <w:t xml:space="preserve">This allows </w:t>
      </w:r>
      <w:r w:rsidR="006445E4">
        <w:rPr>
          <w:rFonts w:eastAsiaTheme="minorEastAsia"/>
        </w:rPr>
        <w:t>the shape of colony-level trajectories</w:t>
      </w:r>
      <w:r w:rsidR="00971B2D">
        <w:rPr>
          <w:rFonts w:eastAsiaTheme="minorEastAsia"/>
        </w:rPr>
        <w:t xml:space="preserve"> to be partially conserved among colonies</w:t>
      </w:r>
      <w:r w:rsidR="00787720">
        <w:rPr>
          <w:rFonts w:eastAsiaTheme="minorEastAsia"/>
        </w:rPr>
        <w:t xml:space="preserve">, </w:t>
      </w:r>
      <w:r w:rsidR="00A61AE4">
        <w:rPr>
          <w:rFonts w:eastAsiaTheme="minorEastAsia"/>
        </w:rPr>
        <w:t>if</w:t>
      </w:r>
      <w:r w:rsidR="006445E4">
        <w:rPr>
          <w:rFonts w:eastAsiaTheme="minorEastAsia"/>
        </w:rPr>
        <w:t xml:space="preserve"> supported by the data</w:t>
      </w:r>
      <w:r w:rsidR="00971B2D">
        <w:rPr>
          <w:rFonts w:eastAsiaTheme="minorEastAsia"/>
        </w:rPr>
        <w:t xml:space="preserve">, which can </w:t>
      </w:r>
      <w:r w:rsidR="007E62DB">
        <w:rPr>
          <w:rFonts w:eastAsiaTheme="minorEastAsia"/>
        </w:rPr>
        <w:t>improve model predictions</w:t>
      </w:r>
      <w:r w:rsidR="00971B2D">
        <w:rPr>
          <w:rFonts w:eastAsiaTheme="minorEastAsia"/>
        </w:rPr>
        <w:t xml:space="preserve"> for colonies with sparse data</w:t>
      </w:r>
      <w:r w:rsidR="007E62DB">
        <w:rPr>
          <w:rFonts w:eastAsiaTheme="minorEastAsia"/>
        </w:rPr>
        <w:t xml:space="preserve">. This </w:t>
      </w:r>
      <w:r w:rsidR="0093578A">
        <w:rPr>
          <w:rFonts w:eastAsiaTheme="minorEastAsia"/>
        </w:rPr>
        <w:t>is</w:t>
      </w:r>
      <w:r w:rsidR="007E62DB">
        <w:rPr>
          <w:rFonts w:eastAsiaTheme="minorEastAsia"/>
        </w:rPr>
        <w:t xml:space="preserve"> </w:t>
      </w:r>
      <w:r w:rsidR="00971B2D">
        <w:rPr>
          <w:rFonts w:eastAsiaTheme="minorEastAsia"/>
        </w:rPr>
        <w:t xml:space="preserve">also a </w:t>
      </w:r>
      <w:r w:rsidR="007E62DB">
        <w:rPr>
          <w:rFonts w:eastAsiaTheme="minorEastAsia"/>
        </w:rPr>
        <w:t xml:space="preserve">valuable </w:t>
      </w:r>
      <w:r w:rsidR="00971B2D">
        <w:rPr>
          <w:rFonts w:eastAsiaTheme="minorEastAsia"/>
        </w:rPr>
        <w:t xml:space="preserve">feature </w:t>
      </w:r>
      <w:r w:rsidR="00745CFF">
        <w:rPr>
          <w:rFonts w:eastAsiaTheme="minorEastAsia"/>
        </w:rPr>
        <w:t>if</w:t>
      </w:r>
      <w:r w:rsidR="007E62DB">
        <w:rPr>
          <w:rFonts w:eastAsiaTheme="minorEastAsia"/>
        </w:rPr>
        <w:t xml:space="preserve"> large-scale </w:t>
      </w:r>
      <w:r w:rsidR="0024001B">
        <w:rPr>
          <w:rFonts w:eastAsiaTheme="minorEastAsia"/>
        </w:rPr>
        <w:t xml:space="preserve">environmental processes </w:t>
      </w:r>
      <w:r w:rsidR="00F40D12">
        <w:rPr>
          <w:rFonts w:eastAsiaTheme="minorEastAsia"/>
        </w:rPr>
        <w:t>(e.g., climate</w:t>
      </w:r>
      <w:r w:rsidR="00245F14">
        <w:rPr>
          <w:rFonts w:eastAsiaTheme="minorEastAsia"/>
        </w:rPr>
        <w:t xml:space="preserve"> oscillations</w:t>
      </w:r>
      <w:r w:rsidR="00A73665">
        <w:rPr>
          <w:rFonts w:eastAsiaTheme="minorEastAsia"/>
        </w:rPr>
        <w:t>)</w:t>
      </w:r>
      <w:r w:rsidR="00F85715">
        <w:rPr>
          <w:rFonts w:eastAsiaTheme="minorEastAsia"/>
        </w:rPr>
        <w:t xml:space="preserve"> </w:t>
      </w:r>
      <w:r w:rsidR="000C6961">
        <w:rPr>
          <w:rFonts w:eastAsiaTheme="minorEastAsia"/>
        </w:rPr>
        <w:t xml:space="preserve">affect </w:t>
      </w:r>
      <w:r w:rsidR="00AA01E0">
        <w:rPr>
          <w:rFonts w:eastAsiaTheme="minorEastAsia"/>
        </w:rPr>
        <w:t>an entire regional population in</w:t>
      </w:r>
      <w:r w:rsidR="000C6961">
        <w:rPr>
          <w:rFonts w:eastAsiaTheme="minorEastAsia"/>
        </w:rPr>
        <w:t xml:space="preserve"> a similar way, leading to trajector</w:t>
      </w:r>
      <w:r w:rsidR="00F40D12">
        <w:rPr>
          <w:rFonts w:eastAsiaTheme="minorEastAsia"/>
        </w:rPr>
        <w:t>ies with similar shapes</w:t>
      </w:r>
      <w:r w:rsidR="000C6961">
        <w:rPr>
          <w:rFonts w:eastAsiaTheme="minorEastAsia"/>
        </w:rPr>
        <w:t>.</w:t>
      </w:r>
    </w:p>
    <w:p w14:paraId="55933E73" w14:textId="77777777" w:rsidR="002324AA" w:rsidRDefault="00090EA8" w:rsidP="00FE34D8">
      <w:pPr>
        <w:spacing w:line="240" w:lineRule="auto"/>
        <w:rPr>
          <w:rFonts w:eastAsiaTheme="minorEastAsia"/>
        </w:rPr>
      </w:pPr>
      <w:r>
        <w:rPr>
          <w:rFonts w:eastAsiaTheme="minorEastAsia"/>
        </w:rPr>
        <w:t xml:space="preserve">The term </w:t>
      </w:r>
      <m:oMath>
        <m:sSub>
          <m:sSubPr>
            <m:ctrlPr>
              <w:rPr>
                <w:rFonts w:ascii="Cambria Math" w:hAnsi="Cambria Math"/>
                <w:i/>
              </w:rPr>
            </m:ctrlPr>
          </m:sSubPr>
          <m:e>
            <m:r>
              <w:rPr>
                <w:rFonts w:ascii="Cambria Math" w:hAnsi="Cambria Math"/>
              </w:rPr>
              <m:t>δ</m:t>
            </m:r>
          </m:e>
          <m:sub>
            <m:r>
              <w:rPr>
                <w:rFonts w:ascii="Cambria Math" w:hAnsi="Cambria Math"/>
              </w:rPr>
              <m:t>i,t</m:t>
            </m:r>
          </m:sub>
        </m:sSub>
      </m:oMath>
      <w:r>
        <w:rPr>
          <w:rFonts w:eastAsiaTheme="minorEastAsia"/>
        </w:rPr>
        <w:t xml:space="preserve"> </w:t>
      </w:r>
      <w:r w:rsidR="00787720">
        <w:rPr>
          <w:rFonts w:eastAsiaTheme="minorEastAsia"/>
        </w:rPr>
        <w:t xml:space="preserve">in equation 3 </w:t>
      </w:r>
      <w:r>
        <w:rPr>
          <w:rFonts w:eastAsiaTheme="minorEastAsia"/>
        </w:rPr>
        <w:t xml:space="preserve">describes </w:t>
      </w:r>
      <w:r w:rsidR="00AB2DCA">
        <w:rPr>
          <w:rFonts w:eastAsiaTheme="minorEastAsia"/>
        </w:rPr>
        <w:t xml:space="preserve">random </w:t>
      </w:r>
      <w:r>
        <w:rPr>
          <w:rFonts w:eastAsiaTheme="minorEastAsia"/>
        </w:rPr>
        <w:t xml:space="preserve">annual departures from the </w:t>
      </w:r>
      <w:r w:rsidR="00AB2DCA">
        <w:rPr>
          <w:rFonts w:eastAsiaTheme="minorEastAsia"/>
        </w:rPr>
        <w:t>colony-level smooths</w:t>
      </w:r>
      <w:r w:rsidR="002324AA">
        <w:rPr>
          <w:rFonts w:eastAsiaTheme="minorEastAsia"/>
        </w:rPr>
        <w:t>, which we modeled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2324AA" w14:paraId="1F841D65" w14:textId="77777777">
        <w:tc>
          <w:tcPr>
            <w:tcW w:w="8725" w:type="dxa"/>
          </w:tcPr>
          <w:p w14:paraId="2A8D9499" w14:textId="73D05716" w:rsidR="002324AA" w:rsidRDefault="00000000">
            <w:pPr>
              <w:spacing w:before="120" w:after="120"/>
            </w:pPr>
            <m:oMathPara>
              <m:oMath>
                <m:sSub>
                  <m:sSubPr>
                    <m:ctrlPr>
                      <w:rPr>
                        <w:rFonts w:ascii="Cambria Math" w:hAnsi="Cambria Math"/>
                        <w:i/>
                      </w:rPr>
                    </m:ctrlPr>
                  </m:sSubPr>
                  <m:e>
                    <m:r>
                      <w:rPr>
                        <w:rFonts w:ascii="Cambria Math" w:hAnsi="Cambria Math"/>
                      </w:rPr>
                      <m:t>δ</m:t>
                    </m:r>
                  </m:e>
                  <m:sub>
                    <m:r>
                      <w:rPr>
                        <w:rFonts w:ascii="Cambria Math" w:hAnsi="Cambria Math"/>
                      </w:rPr>
                      <m:t>i,t</m:t>
                    </m:r>
                  </m:sub>
                </m:sSub>
                <m:r>
                  <m:rPr>
                    <m:sty m:val="p"/>
                  </m:rPr>
                  <w:rPr>
                    <w:rFonts w:ascii="Cambria Math" w:eastAsiaTheme="minorEastAsia" w:hAnsi="Cambria Math"/>
                  </w:rPr>
                  <m:t xml:space="preserve"> </m:t>
                </m:r>
                <m:r>
                  <w:rPr>
                    <w:rFonts w:ascii="Cambria Math" w:hAnsi="Cambria Math"/>
                  </w:rPr>
                  <m:t>~ Normal(0,</m:t>
                </m:r>
                <m:sSubSup>
                  <m:sSubSupPr>
                    <m:ctrlPr>
                      <w:rPr>
                        <w:rFonts w:ascii="Cambria Math" w:hAnsi="Cambria Math"/>
                        <w:i/>
                      </w:rPr>
                    </m:ctrlPr>
                  </m:sSubSupPr>
                  <m:e>
                    <m:r>
                      <w:rPr>
                        <w:rFonts w:ascii="Cambria Math" w:hAnsi="Cambria Math"/>
                      </w:rPr>
                      <m:t>σ</m:t>
                    </m:r>
                  </m:e>
                  <m:sub>
                    <m:r>
                      <w:rPr>
                        <w:rFonts w:ascii="Cambria Math" w:hAnsi="Cambria Math"/>
                      </w:rPr>
                      <m:t>δ</m:t>
                    </m:r>
                  </m:sub>
                  <m:sup>
                    <m:r>
                      <w:rPr>
                        <w:rFonts w:ascii="Cambria Math" w:hAnsi="Cambria Math"/>
                      </w:rPr>
                      <m:t>2</m:t>
                    </m:r>
                  </m:sup>
                </m:sSubSup>
                <m:r>
                  <w:rPr>
                    <w:rFonts w:ascii="Cambria Math" w:hAnsi="Cambria Math"/>
                  </w:rPr>
                  <m:t>)</m:t>
                </m:r>
                <m:r>
                  <w:rPr>
                    <w:rFonts w:ascii="Cambria Math" w:eastAsiaTheme="minorEastAsia" w:hAnsi="Cambria Math"/>
                  </w:rPr>
                  <m:t>.</m:t>
                </m:r>
              </m:oMath>
            </m:oMathPara>
          </w:p>
        </w:tc>
        <w:tc>
          <w:tcPr>
            <w:tcW w:w="625" w:type="dxa"/>
          </w:tcPr>
          <w:p w14:paraId="148A7A57" w14:textId="77777777" w:rsidR="002324AA" w:rsidRDefault="002324AA">
            <w:pPr>
              <w:spacing w:before="120" w:after="120"/>
            </w:pPr>
            <w:r>
              <w:t>(5)</w:t>
            </w:r>
          </w:p>
        </w:tc>
      </w:tr>
    </w:tbl>
    <w:p w14:paraId="2F117DE3" w14:textId="20E14594" w:rsidR="00FE34D8" w:rsidRDefault="00FE34D8" w:rsidP="00FE34D8">
      <w:pPr>
        <w:spacing w:line="240" w:lineRule="auto"/>
        <w:rPr>
          <w:rFonts w:eastAsiaTheme="minorEastAsia"/>
        </w:rPr>
      </w:pPr>
      <w:r>
        <w:rPr>
          <w:rFonts w:eastAsiaTheme="minorEastAsia"/>
        </w:rPr>
        <w:t xml:space="preserve">These deviations </w:t>
      </w:r>
      <w:r w:rsidR="00587A82">
        <w:rPr>
          <w:rFonts w:eastAsiaTheme="minorEastAsia"/>
        </w:rPr>
        <w:t>can</w:t>
      </w:r>
      <w:r>
        <w:rPr>
          <w:rFonts w:eastAsiaTheme="minorEastAsia"/>
        </w:rPr>
        <w:t xml:space="preserve"> be driven by a wide variety of </w:t>
      </w:r>
      <w:r w:rsidR="00FB04C1">
        <w:rPr>
          <w:rFonts w:eastAsiaTheme="minorEastAsia"/>
        </w:rPr>
        <w:t>population processes,</w:t>
      </w:r>
      <w:r w:rsidR="00FD259B">
        <w:rPr>
          <w:rFonts w:eastAsiaTheme="minorEastAsia"/>
        </w:rPr>
        <w:t xml:space="preserve"> </w:t>
      </w:r>
      <w:r w:rsidR="00587A82">
        <w:rPr>
          <w:rFonts w:eastAsiaTheme="minorEastAsia"/>
        </w:rPr>
        <w:t>including</w:t>
      </w:r>
      <w:r w:rsidR="00FD259B">
        <w:rPr>
          <w:rFonts w:eastAsiaTheme="minorEastAsia"/>
        </w:rPr>
        <w:t xml:space="preserve"> </w:t>
      </w:r>
      <w:r w:rsidR="00587A82">
        <w:rPr>
          <w:rFonts w:eastAsiaTheme="minorEastAsia"/>
        </w:rPr>
        <w:t xml:space="preserve">random </w:t>
      </w:r>
      <w:r w:rsidR="00FD259B">
        <w:rPr>
          <w:rFonts w:eastAsiaTheme="minorEastAsia"/>
        </w:rPr>
        <w:t xml:space="preserve">annual variation in </w:t>
      </w:r>
      <w:r w:rsidR="00587A82">
        <w:rPr>
          <w:rFonts w:eastAsiaTheme="minorEastAsia"/>
        </w:rPr>
        <w:t>breeding propensity</w:t>
      </w:r>
      <w:r w:rsidR="008E77EF">
        <w:rPr>
          <w:rFonts w:eastAsiaTheme="minorEastAsia"/>
        </w:rPr>
        <w:t xml:space="preserve"> or</w:t>
      </w:r>
      <w:r w:rsidR="00587A82">
        <w:rPr>
          <w:rFonts w:eastAsiaTheme="minorEastAsia"/>
        </w:rPr>
        <w:t xml:space="preserve"> environmental effects</w:t>
      </w:r>
      <w:r w:rsidR="008E77EF">
        <w:rPr>
          <w:rFonts w:eastAsiaTheme="minorEastAsia"/>
        </w:rPr>
        <w:t xml:space="preserve"> affecting recruitment</w:t>
      </w:r>
      <w:r w:rsidR="00587A82">
        <w:rPr>
          <w:rFonts w:eastAsiaTheme="minorEastAsia"/>
        </w:rPr>
        <w:t>.</w:t>
      </w:r>
      <w:r w:rsidR="00FD259B">
        <w:rPr>
          <w:rFonts w:eastAsiaTheme="minorEastAsia"/>
        </w:rPr>
        <w:t xml:space="preserve"> </w:t>
      </w:r>
      <w:r w:rsidR="00787720">
        <w:rPr>
          <w:rFonts w:eastAsiaTheme="minorEastAsia"/>
        </w:rPr>
        <w:t>While</w:t>
      </w:r>
      <w:r w:rsidR="002D197A">
        <w:rPr>
          <w:rFonts w:eastAsiaTheme="minorEastAsia"/>
        </w:rPr>
        <w:t xml:space="preserve"> </w:t>
      </w:r>
      <m:oMath>
        <m:sSub>
          <m:sSubPr>
            <m:ctrlPr>
              <w:rPr>
                <w:rFonts w:ascii="Cambria Math" w:hAnsi="Cambria Math"/>
                <w:i/>
              </w:rPr>
            </m:ctrlPr>
          </m:sSubPr>
          <m:e>
            <m:r>
              <w:rPr>
                <w:rFonts w:ascii="Cambria Math" w:hAnsi="Cambria Math"/>
              </w:rPr>
              <m:t>δ</m:t>
            </m:r>
          </m:e>
          <m:sub>
            <m:r>
              <w:rPr>
                <w:rFonts w:ascii="Cambria Math" w:hAnsi="Cambria Math"/>
              </w:rPr>
              <m:t>i,t</m:t>
            </m:r>
          </m:sub>
        </m:sSub>
      </m:oMath>
      <w:r w:rsidR="002D197A">
        <w:rPr>
          <w:rFonts w:eastAsiaTheme="minorEastAsia"/>
        </w:rPr>
        <w:t xml:space="preserve"> </w:t>
      </w:r>
      <w:r w:rsidR="003435A2">
        <w:rPr>
          <w:rFonts w:eastAsiaTheme="minorEastAsia"/>
        </w:rPr>
        <w:t>describe</w:t>
      </w:r>
      <w:r w:rsidR="00787720">
        <w:rPr>
          <w:rFonts w:eastAsiaTheme="minorEastAsia"/>
        </w:rPr>
        <w:t>s</w:t>
      </w:r>
      <w:r w:rsidR="003435A2">
        <w:rPr>
          <w:rFonts w:eastAsiaTheme="minorEastAsia"/>
        </w:rPr>
        <w:t xml:space="preserve"> genuine year-to-year fluctuations in colony abundance around its temporal smooth</w:t>
      </w:r>
      <w:r w:rsidR="00787720">
        <w:rPr>
          <w:rFonts w:eastAsiaTheme="minorEastAsia"/>
        </w:rPr>
        <w:t>,</w:t>
      </w:r>
      <w:r w:rsidR="0046125B">
        <w:rPr>
          <w:rFonts w:eastAsiaTheme="minorEastAsia"/>
        </w:rPr>
        <w:t xml:space="preserve"> we focus inference </w:t>
      </w:r>
      <w:r w:rsidR="00787720">
        <w:rPr>
          <w:rFonts w:eastAsiaTheme="minorEastAsia"/>
        </w:rPr>
        <w:t>for</w:t>
      </w:r>
      <w:r w:rsidR="00A65987">
        <w:rPr>
          <w:rFonts w:eastAsiaTheme="minorEastAsia"/>
        </w:rPr>
        <w:t xml:space="preserve"> status and trend assessment </w:t>
      </w:r>
      <w:r w:rsidR="0046125B">
        <w:rPr>
          <w:rFonts w:eastAsiaTheme="minorEastAsia"/>
        </w:rPr>
        <w:t xml:space="preserve">on changes in </w:t>
      </w:r>
      <m:oMath>
        <m:sSub>
          <m:sSubPr>
            <m:ctrlPr>
              <w:rPr>
                <w:rFonts w:ascii="Cambria Math" w:hAnsi="Cambria Math"/>
                <w:i/>
              </w:rPr>
            </m:ctrlPr>
          </m:sSubPr>
          <m:e>
            <m:r>
              <w:rPr>
                <w:rFonts w:ascii="Cambria Math" w:hAnsi="Cambria Math"/>
              </w:rPr>
              <m:t>µ</m:t>
            </m:r>
          </m:e>
          <m:sub>
            <m:r>
              <w:rPr>
                <w:rFonts w:ascii="Cambria Math" w:hAnsi="Cambria Math"/>
              </w:rPr>
              <m:t>i,t</m:t>
            </m:r>
          </m:sub>
        </m:sSub>
      </m:oMath>
      <w:r w:rsidR="00787720">
        <w:rPr>
          <w:rFonts w:eastAsiaTheme="minorEastAsia"/>
        </w:rPr>
        <w:t>, which represents</w:t>
      </w:r>
      <w:r w:rsidR="00A65987">
        <w:rPr>
          <w:rFonts w:eastAsiaTheme="minorEastAsia"/>
        </w:rPr>
        <w:t xml:space="preserve"> longer</w:t>
      </w:r>
      <w:r w:rsidR="00787720">
        <w:rPr>
          <w:rFonts w:eastAsiaTheme="minorEastAsia"/>
        </w:rPr>
        <w:t>-term</w:t>
      </w:r>
      <w:r w:rsidR="00A65987">
        <w:rPr>
          <w:rFonts w:eastAsiaTheme="minorEastAsia"/>
        </w:rPr>
        <w:t xml:space="preserve"> </w:t>
      </w:r>
      <w:r w:rsidR="00787720">
        <w:rPr>
          <w:rFonts w:eastAsiaTheme="minorEastAsia"/>
        </w:rPr>
        <w:t>and more</w:t>
      </w:r>
      <w:r w:rsidR="00A65987">
        <w:rPr>
          <w:rFonts w:eastAsiaTheme="minorEastAsia"/>
        </w:rPr>
        <w:t xml:space="preserve"> persistent changes in the </w:t>
      </w:r>
      <w:r w:rsidR="00787720">
        <w:rPr>
          <w:rFonts w:eastAsiaTheme="minorEastAsia"/>
        </w:rPr>
        <w:t>expected annual</w:t>
      </w:r>
      <w:r w:rsidR="00A65987">
        <w:rPr>
          <w:rFonts w:eastAsiaTheme="minorEastAsia"/>
        </w:rPr>
        <w:t xml:space="preserve"> abundance at colonies.</w:t>
      </w:r>
      <w:r w:rsidR="002324AA">
        <w:rPr>
          <w:rFonts w:eastAsiaTheme="minorEastAsia"/>
        </w:rPr>
        <w:t xml:space="preserve"> </w:t>
      </w:r>
    </w:p>
    <w:p w14:paraId="5F7E5E48" w14:textId="2AB7EED7" w:rsidR="00AA4388" w:rsidRDefault="00787720" w:rsidP="00FE34D8">
      <w:pPr>
        <w:spacing w:line="240" w:lineRule="auto"/>
        <w:rPr>
          <w:rFonts w:eastAsiaTheme="minorEastAsia"/>
        </w:rPr>
      </w:pPr>
      <w:r>
        <w:rPr>
          <w:rFonts w:eastAsiaTheme="minorEastAsia"/>
        </w:rPr>
        <w:lastRenderedPageBreak/>
        <w:t xml:space="preserve">Finally, our </w:t>
      </w:r>
      <w:r w:rsidR="006A037B">
        <w:rPr>
          <w:rFonts w:eastAsiaTheme="minorEastAsia"/>
        </w:rPr>
        <w:t xml:space="preserve">analysis </w:t>
      </w:r>
      <w:r w:rsidR="00B55465">
        <w:rPr>
          <w:rFonts w:eastAsiaTheme="minorEastAsia"/>
        </w:rPr>
        <w:t>included an additional sub-model to estimate the magnitude of sampling variation</w:t>
      </w:r>
      <w:r w:rsidR="004F77EF">
        <w:rPr>
          <w:rFonts w:eastAsiaTheme="minorEastAsia"/>
        </w:rPr>
        <w:t xml:space="preserve"> </w:t>
      </w:r>
      <w:r w:rsidR="0019774B">
        <w:rPr>
          <w:rFonts w:eastAsiaTheme="minorEastAsia"/>
        </w:rPr>
        <w:t xml:space="preserve">for in cases </w:t>
      </w:r>
      <w:r w:rsidR="004F77EF">
        <w:rPr>
          <w:rFonts w:eastAsiaTheme="minorEastAsia"/>
        </w:rPr>
        <w:t>where estimates</w:t>
      </w:r>
      <w:r>
        <w:rPr>
          <w:rFonts w:eastAsiaTheme="minorEastAsia"/>
        </w:rPr>
        <w:t xml:space="preserve"> of</w:t>
      </w:r>
      <w:r w:rsidR="004F77EF">
        <w:rPr>
          <w:rFonts w:eastAsiaTheme="minorEastAsia"/>
        </w:rPr>
        <w:t xml:space="preserve"> </w:t>
      </w:r>
      <m:oMath>
        <m:sSubSup>
          <m:sSubSupPr>
            <m:ctrlPr>
              <w:rPr>
                <w:rFonts w:ascii="Cambria Math" w:hAnsi="Cambria Math"/>
                <w:i/>
              </w:rPr>
            </m:ctrlPr>
          </m:sSubSupPr>
          <m:e>
            <m:r>
              <w:rPr>
                <w:rFonts w:ascii="Cambria Math" w:hAnsi="Cambria Math"/>
              </w:rPr>
              <m:t>ε</m:t>
            </m:r>
          </m:e>
          <m:sub>
            <m:r>
              <w:rPr>
                <w:rFonts w:ascii="Cambria Math" w:hAnsi="Cambria Math"/>
              </w:rPr>
              <m:t>i,t</m:t>
            </m:r>
          </m:sub>
          <m:sup>
            <m:r>
              <w:rPr>
                <w:rFonts w:ascii="Cambria Math" w:hAnsi="Cambria Math"/>
              </w:rPr>
              <m:t>2</m:t>
            </m:r>
          </m:sup>
        </m:sSubSup>
      </m:oMath>
      <w:r w:rsidR="00525FE0">
        <w:rPr>
          <w:rFonts w:eastAsiaTheme="minorEastAsia"/>
        </w:rPr>
        <w:t xml:space="preserve"> were missing</w:t>
      </w:r>
      <w:r w:rsidR="0019774B">
        <w:rPr>
          <w:rFonts w:eastAsiaTheme="minorEastAsia"/>
        </w:rPr>
        <w:t xml:space="preserve"> (i.e., </w:t>
      </w:r>
      <w:r w:rsidR="00AA4388">
        <w:rPr>
          <w:rFonts w:eastAsiaTheme="minorEastAsia"/>
        </w:rPr>
        <w:t xml:space="preserve">where </w:t>
      </w:r>
      <w:r w:rsidR="0019774B">
        <w:rPr>
          <w:rFonts w:eastAsiaTheme="minorEastAsia"/>
        </w:rPr>
        <w:t>raw plot-level data to calculate this quantity w</w:t>
      </w:r>
      <w:r w:rsidR="00DC2F57">
        <w:rPr>
          <w:rFonts w:eastAsiaTheme="minorEastAsia"/>
        </w:rPr>
        <w:t>ere</w:t>
      </w:r>
      <w:r w:rsidR="00AA4388">
        <w:rPr>
          <w:rFonts w:eastAsiaTheme="minorEastAsia"/>
        </w:rPr>
        <w:t xml:space="preserve"> unavailable)</w:t>
      </w:r>
      <w:r w:rsidR="00525FE0">
        <w:rPr>
          <w:rFonts w:eastAsiaTheme="minorEastAsia"/>
        </w:rPr>
        <w:t xml:space="preserve">. </w:t>
      </w:r>
      <w:r w:rsidR="00291E5F">
        <w:rPr>
          <w:rFonts w:eastAsiaTheme="minorEastAsia"/>
        </w:rPr>
        <w:t>F</w:t>
      </w:r>
      <w:r w:rsidR="00EE23A4">
        <w:rPr>
          <w:rFonts w:eastAsiaTheme="minorEastAsia"/>
        </w:rPr>
        <w:t>or plot-based surveys of burrow-nesting seabirds</w:t>
      </w:r>
      <w:r w:rsidR="00C4174B">
        <w:rPr>
          <w:rFonts w:eastAsiaTheme="minorEastAsia"/>
        </w:rPr>
        <w:t>,</w:t>
      </w:r>
      <w:r>
        <w:rPr>
          <w:rFonts w:eastAsiaTheme="minorEastAsia"/>
        </w:rPr>
        <w:t xml:space="preserve"> </w:t>
      </w:r>
      <m:oMath>
        <m:sSubSup>
          <m:sSubSupPr>
            <m:ctrlPr>
              <w:rPr>
                <w:rFonts w:ascii="Cambria Math" w:hAnsi="Cambria Math"/>
                <w:i/>
              </w:rPr>
            </m:ctrlPr>
          </m:sSubSupPr>
          <m:e>
            <m:r>
              <w:rPr>
                <w:rFonts w:ascii="Cambria Math" w:hAnsi="Cambria Math"/>
              </w:rPr>
              <m:t>ε</m:t>
            </m:r>
          </m:e>
          <m:sub>
            <m:r>
              <w:rPr>
                <w:rFonts w:ascii="Cambria Math" w:hAnsi="Cambria Math"/>
              </w:rPr>
              <m:t>i,t</m:t>
            </m:r>
          </m:sub>
          <m:sup>
            <m:r>
              <w:rPr>
                <w:rFonts w:ascii="Cambria Math" w:hAnsi="Cambria Math"/>
              </w:rPr>
              <m:t>2</m:t>
            </m:r>
          </m:sup>
        </m:sSubSup>
      </m:oMath>
      <w:r>
        <w:rPr>
          <w:rFonts w:eastAsiaTheme="minorEastAsia"/>
        </w:rPr>
        <w:t xml:space="preserve"> </w:t>
      </w:r>
      <w:r w:rsidR="00AA61B0">
        <w:rPr>
          <w:rFonts w:eastAsiaTheme="minorEastAsia"/>
        </w:rPr>
        <w:t xml:space="preserve">can be calculated via design-based estimators of spatial population totals (Horvitz and Thompson 1952). </w:t>
      </w:r>
      <w:r w:rsidR="00146BD0">
        <w:rPr>
          <w:rFonts w:eastAsiaTheme="minorEastAsia"/>
        </w:rPr>
        <w:t>In this dataset</w:t>
      </w:r>
      <w:r w:rsidR="00AF47CD">
        <w:rPr>
          <w:rFonts w:eastAsiaTheme="minorEastAsia"/>
        </w:rPr>
        <w:t>, there</w:t>
      </w:r>
      <w:r w:rsidR="00703B5A">
        <w:rPr>
          <w:rFonts w:eastAsiaTheme="minorEastAsia"/>
        </w:rPr>
        <w:t xml:space="preserve"> </w:t>
      </w:r>
      <w:r w:rsidR="00146BD0">
        <w:rPr>
          <w:rFonts w:eastAsiaTheme="minorEastAsia"/>
        </w:rPr>
        <w:t>was</w:t>
      </w:r>
      <w:r w:rsidR="00703B5A">
        <w:rPr>
          <w:rFonts w:eastAsiaTheme="minorEastAsia"/>
        </w:rPr>
        <w:t xml:space="preserve"> a</w:t>
      </w:r>
      <w:r w:rsidR="00070253">
        <w:rPr>
          <w:rFonts w:eastAsiaTheme="minorEastAsia"/>
        </w:rPr>
        <w:t xml:space="preserve">n extremely </w:t>
      </w:r>
      <w:r w:rsidR="00B3785A">
        <w:rPr>
          <w:rFonts w:eastAsiaTheme="minorEastAsia"/>
        </w:rPr>
        <w:t xml:space="preserve">robust </w:t>
      </w:r>
      <w:r w:rsidR="00070253">
        <w:rPr>
          <w:rFonts w:eastAsiaTheme="minorEastAsia"/>
        </w:rPr>
        <w:t xml:space="preserve">positive </w:t>
      </w:r>
      <w:r w:rsidR="000537DA">
        <w:rPr>
          <w:rFonts w:eastAsiaTheme="minorEastAsia"/>
        </w:rPr>
        <w:t xml:space="preserve">empirical </w:t>
      </w:r>
      <w:r w:rsidR="00703B5A">
        <w:rPr>
          <w:rFonts w:eastAsiaTheme="minorEastAsia"/>
        </w:rPr>
        <w:t xml:space="preserve">relationship between </w:t>
      </w:r>
      <m:oMath>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i,t</m:t>
                    </m:r>
                  </m:sub>
                </m:sSub>
                <m:ctrlPr>
                  <w:rPr>
                    <w:rFonts w:ascii="Cambria Math" w:hAnsi="Cambria Math"/>
                    <w:i/>
                  </w:rPr>
                </m:ctrlPr>
              </m:e>
            </m:d>
          </m:e>
        </m:func>
      </m:oMath>
      <w:r w:rsidR="000A0BF5">
        <w:rPr>
          <w:rFonts w:eastAsiaTheme="minorEastAsia"/>
        </w:rPr>
        <w:t xml:space="preserve"> and </w:t>
      </w:r>
      <m:oMath>
        <m:sSub>
          <m:sSubPr>
            <m:ctrlPr>
              <w:rPr>
                <w:rFonts w:ascii="Cambria Math" w:hAnsi="Cambria Math"/>
                <w:i/>
              </w:rPr>
            </m:ctrlPr>
          </m:sSubPr>
          <m:e>
            <m:r>
              <m:rPr>
                <m:sty m:val="p"/>
              </m:rPr>
              <w:rPr>
                <w:rFonts w:ascii="Cambria Math" w:hAnsi="Cambria Math"/>
              </w:rPr>
              <m:t>log</m:t>
            </m:r>
            <m:r>
              <w:rPr>
                <w:rFonts w:ascii="Cambria Math" w:hAnsi="Cambria Math"/>
              </w:rPr>
              <m:t>(Y</m:t>
            </m:r>
          </m:e>
          <m:sub>
            <m:r>
              <w:rPr>
                <w:rFonts w:ascii="Cambria Math" w:hAnsi="Cambria Math"/>
              </w:rPr>
              <m:t>i,t</m:t>
            </m:r>
          </m:sub>
        </m:sSub>
        <m:r>
          <w:rPr>
            <w:rFonts w:ascii="Cambria Math" w:hAnsi="Cambria Math"/>
          </w:rPr>
          <m:t>)</m:t>
        </m:r>
      </m:oMath>
      <w:r w:rsidR="000537DA">
        <w:rPr>
          <w:rFonts w:eastAsiaTheme="minorEastAsia"/>
        </w:rPr>
        <w:t xml:space="preserve">, based on surveys that </w:t>
      </w:r>
      <w:r w:rsidR="00EF6558">
        <w:rPr>
          <w:rFonts w:eastAsiaTheme="minorEastAsia"/>
        </w:rPr>
        <w:t>had both quantities available</w:t>
      </w:r>
      <w:r w:rsidR="00727EA6">
        <w:rPr>
          <w:rFonts w:eastAsiaTheme="minorEastAsia"/>
        </w:rPr>
        <w:t xml:space="preserve"> (Figure </w:t>
      </w:r>
      <w:r w:rsidR="00727EA6" w:rsidRPr="00727EA6">
        <w:rPr>
          <w:rFonts w:eastAsiaTheme="minorEastAsia"/>
          <w:highlight w:val="yellow"/>
        </w:rPr>
        <w:t>SXX</w:t>
      </w:r>
      <w:r w:rsidR="00727EA6">
        <w:rPr>
          <w:rFonts w:eastAsiaTheme="minorEastAsia"/>
        </w:rPr>
        <w:t>)</w:t>
      </w:r>
      <w:r w:rsidR="000537DA">
        <w:rPr>
          <w:rFonts w:eastAsiaTheme="minorEastAsia"/>
        </w:rPr>
        <w:t xml:space="preserve">.  </w:t>
      </w:r>
      <w:r w:rsidR="00EF6558">
        <w:rPr>
          <w:rFonts w:eastAsiaTheme="minorEastAsia"/>
        </w:rPr>
        <w:t xml:space="preserve">We therefore estimated missing values of </w:t>
      </w:r>
      <m:oMath>
        <m:sSub>
          <m:sSubPr>
            <m:ctrlPr>
              <w:rPr>
                <w:rFonts w:ascii="Cambria Math" w:hAnsi="Cambria Math"/>
                <w:i/>
              </w:rPr>
            </m:ctrlPr>
          </m:sSubPr>
          <m:e>
            <m:r>
              <w:rPr>
                <w:rFonts w:ascii="Cambria Math" w:hAnsi="Cambria Math"/>
              </w:rPr>
              <m:t>ε</m:t>
            </m:r>
          </m:e>
          <m:sub>
            <m:r>
              <w:rPr>
                <w:rFonts w:ascii="Cambria Math" w:hAnsi="Cambria Math"/>
              </w:rPr>
              <m:t>i,t</m:t>
            </m:r>
          </m:sub>
        </m:sSub>
      </m:oMath>
      <w:r w:rsidR="00EF6558">
        <w:rPr>
          <w:rFonts w:eastAsiaTheme="minorEastAsia"/>
        </w:rPr>
        <w:t xml:space="preserve"> by nesting an additional linear regression within our Bayesian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EF6558" w14:paraId="1262FF70" w14:textId="77777777">
        <w:tc>
          <w:tcPr>
            <w:tcW w:w="8725" w:type="dxa"/>
          </w:tcPr>
          <w:p w14:paraId="64F48135" w14:textId="74C58D24" w:rsidR="00EF6558" w:rsidRDefault="00000000">
            <w:pPr>
              <w:spacing w:before="120" w:after="120"/>
            </w:pPr>
            <m:oMathPara>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i,t</m:t>
                            </m:r>
                          </m:sub>
                        </m:sSub>
                      </m:e>
                    </m:d>
                  </m:e>
                </m:func>
                <m:r>
                  <w:rPr>
                    <w:rFonts w:ascii="Cambria Math" w:hAnsi="Cambria Math"/>
                  </w:rPr>
                  <m:t xml:space="preserve">~ </m:t>
                </m:r>
                <m:sSub>
                  <m:sSubPr>
                    <m:ctrlPr>
                      <w:rPr>
                        <w:rFonts w:ascii="Cambria Math" w:hAnsi="Cambria Math"/>
                        <w:i/>
                      </w:rPr>
                    </m:ctrlPr>
                  </m:sSubPr>
                  <m:e>
                    <m:r>
                      <w:rPr>
                        <w:rFonts w:ascii="Cambria Math" w:hAnsi="Cambria Math"/>
                      </w:rPr>
                      <m:t>Normal(ξ</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1</m:t>
                    </m:r>
                  </m:sub>
                </m:sSub>
                <m:sSub>
                  <m:sSubPr>
                    <m:ctrlPr>
                      <w:rPr>
                        <w:rFonts w:ascii="Cambria Math" w:hAnsi="Cambria Math"/>
                        <w:i/>
                      </w:rPr>
                    </m:ctrlPr>
                  </m:sSubPr>
                  <m:e>
                    <m:r>
                      <m:rPr>
                        <m:sty m:val="p"/>
                      </m:rPr>
                      <w:rPr>
                        <w:rFonts w:ascii="Cambria Math" w:hAnsi="Cambria Math"/>
                      </w:rPr>
                      <m:t>log</m:t>
                    </m:r>
                    <m:r>
                      <w:rPr>
                        <w:rFonts w:ascii="Cambria Math" w:hAnsi="Cambria Math"/>
                      </w:rPr>
                      <m:t>(Y</m:t>
                    </m:r>
                  </m:e>
                  <m:sub>
                    <m:r>
                      <w:rPr>
                        <w:rFonts w:ascii="Cambria Math" w:hAnsi="Cambria Math"/>
                      </w:rPr>
                      <m:t>i,t</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r>
                  <w:rPr>
                    <w:rFonts w:ascii="Cambria Math" w:hAnsi="Cambria Math"/>
                  </w:rPr>
                  <m:t>)</m:t>
                </m:r>
                <m:r>
                  <w:rPr>
                    <w:rFonts w:ascii="Cambria Math" w:eastAsiaTheme="minorEastAsia" w:hAnsi="Cambria Math"/>
                  </w:rPr>
                  <m:t>.</m:t>
                </m:r>
              </m:oMath>
            </m:oMathPara>
          </w:p>
        </w:tc>
        <w:tc>
          <w:tcPr>
            <w:tcW w:w="625" w:type="dxa"/>
          </w:tcPr>
          <w:p w14:paraId="130DC59E" w14:textId="2C4CF104" w:rsidR="00EF6558" w:rsidRDefault="00EF6558">
            <w:pPr>
              <w:spacing w:before="120" w:after="120"/>
            </w:pPr>
            <w:r>
              <w:t>(</w:t>
            </w:r>
            <w:r w:rsidR="00E97A70">
              <w:t>6</w:t>
            </w:r>
            <w:r>
              <w:t>)</w:t>
            </w:r>
          </w:p>
        </w:tc>
      </w:tr>
    </w:tbl>
    <w:p w14:paraId="0F750380" w14:textId="77777777" w:rsidR="00B4162E" w:rsidRDefault="00B4162E" w:rsidP="00513F55">
      <w:pPr>
        <w:rPr>
          <w:b/>
        </w:rPr>
      </w:pPr>
    </w:p>
    <w:p w14:paraId="67AED65F" w14:textId="6C18D374" w:rsidR="00F96FB2" w:rsidRPr="00513F55" w:rsidRDefault="00F96FB2" w:rsidP="00B4162E">
      <w:pPr>
        <w:pStyle w:val="Heading2"/>
      </w:pPr>
      <w:r w:rsidRPr="00513F55">
        <w:t xml:space="preserve">Estimation of </w:t>
      </w:r>
      <w:r w:rsidR="006B24CD" w:rsidRPr="00513F55">
        <w:t xml:space="preserve">Population </w:t>
      </w:r>
      <w:r w:rsidR="007E54ED" w:rsidRPr="00513F55">
        <w:t>Indices</w:t>
      </w:r>
      <w:r w:rsidR="006B24CD" w:rsidRPr="00513F55">
        <w:t xml:space="preserve"> and Trends</w:t>
      </w:r>
    </w:p>
    <w:p w14:paraId="022D86A3" w14:textId="1AF1D9A6" w:rsidR="00062470" w:rsidRDefault="00D46211" w:rsidP="00062470">
      <w:pPr>
        <w:rPr>
          <w:rFonts w:eastAsiaTheme="minorEastAsia"/>
        </w:rPr>
      </w:pPr>
      <w:r>
        <w:t xml:space="preserve">For each colony, </w:t>
      </w:r>
      <w:r w:rsidR="00917F0E">
        <w:t xml:space="preserve">we </w:t>
      </w:r>
      <w:r w:rsidR="00A06FED">
        <w:t xml:space="preserve">calculated estimates of annual population index as </w:t>
      </w:r>
      <m:oMath>
        <m:sSub>
          <m:sSubPr>
            <m:ctrlPr>
              <w:rPr>
                <w:rFonts w:ascii="Cambria Math" w:hAnsi="Cambria Math"/>
                <w:i/>
              </w:rPr>
            </m:ctrlPr>
          </m:sSubPr>
          <m:e>
            <m:sSub>
              <m:sSubPr>
                <m:ctrlPr>
                  <w:rPr>
                    <w:rFonts w:ascii="Cambria Math" w:hAnsi="Cambria Math"/>
                  </w:rPr>
                </m:ctrlPr>
              </m:sSubPr>
              <m:e>
                <m:r>
                  <m:rPr>
                    <m:sty m:val="p"/>
                  </m:rPr>
                  <w:rPr>
                    <w:rFonts w:ascii="Cambria Math" w:hAnsi="Cambria Math"/>
                  </w:rPr>
                  <m:t>N</m:t>
                </m:r>
              </m:e>
              <m:sub>
                <m:r>
                  <w:rPr>
                    <w:rFonts w:ascii="Cambria Math" w:hAnsi="Cambria Math"/>
                  </w:rPr>
                  <m:t>i,t</m:t>
                </m:r>
              </m:sub>
            </m:sSub>
            <m:r>
              <m:rPr>
                <m:sty m:val="p"/>
              </m:rPr>
              <w:rPr>
                <w:rFonts w:ascii="Cambria Math" w:hAnsi="Cambria Math"/>
              </w:rPr>
              <m:t>= exp⁡</m:t>
            </m:r>
            <m:r>
              <w:rPr>
                <w:rFonts w:ascii="Cambria Math" w:hAnsi="Cambria Math"/>
              </w:rPr>
              <m:t>(µ</m:t>
            </m:r>
          </m:e>
          <m:sub>
            <m:r>
              <w:rPr>
                <w:rFonts w:ascii="Cambria Math" w:hAnsi="Cambria Math"/>
              </w:rPr>
              <m:t>i,t</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σ</m:t>
            </m:r>
          </m:e>
          <m:sub>
            <m:r>
              <w:rPr>
                <w:rFonts w:ascii="Cambria Math" w:hAnsi="Cambria Math"/>
              </w:rPr>
              <m:t>δ</m:t>
            </m:r>
          </m:sub>
          <m:sup>
            <m:r>
              <w:rPr>
                <w:rFonts w:ascii="Cambria Math" w:hAnsi="Cambria Math"/>
              </w:rPr>
              <m:t>2</m:t>
            </m:r>
          </m:sup>
        </m:sSubSup>
        <m:r>
          <w:rPr>
            <w:rFonts w:ascii="Cambria Math" w:hAnsi="Cambria Math"/>
          </w:rPr>
          <m:t>)</m:t>
        </m:r>
      </m:oMath>
      <w:r w:rsidR="00A06FED">
        <w:rPr>
          <w:rFonts w:eastAsiaTheme="minorEastAsia"/>
        </w:rPr>
        <w:t>.</w:t>
      </w:r>
      <w:r w:rsidR="00917F0E">
        <w:rPr>
          <w:rFonts w:eastAsiaTheme="minorEastAsia"/>
        </w:rPr>
        <w:t xml:space="preserve">  This definition of population index removes the effects of observation error and random annual process variation, yielding an index that is</w:t>
      </w:r>
      <w:r w:rsidR="00DE01C7">
        <w:rPr>
          <w:rFonts w:eastAsiaTheme="minorEastAsia"/>
        </w:rPr>
        <w:t xml:space="preserve"> represented by </w:t>
      </w:r>
      <w:r w:rsidR="007E54ED">
        <w:rPr>
          <w:rFonts w:eastAsiaTheme="minorEastAsia"/>
        </w:rPr>
        <w:t>each</w:t>
      </w:r>
      <w:r w:rsidR="00DE01C7">
        <w:rPr>
          <w:rFonts w:eastAsiaTheme="minorEastAsia"/>
        </w:rPr>
        <w:t xml:space="preserve"> colony’s long-term temporal smooth.</w:t>
      </w:r>
      <w:r w:rsidR="00A06FED">
        <w:rPr>
          <w:rFonts w:eastAsiaTheme="minorEastAsia"/>
        </w:rPr>
        <w:t xml:space="preserve">  </w:t>
      </w:r>
      <w:r w:rsidR="00871690">
        <w:rPr>
          <w:rFonts w:eastAsiaTheme="minorEastAsia"/>
        </w:rPr>
        <w:t xml:space="preserve">The </w:t>
      </w:r>
      <w:r w:rsidR="0063785A">
        <w:rPr>
          <w:rFonts w:eastAsiaTheme="minorEastAsia"/>
        </w:rPr>
        <w:t xml:space="preserve">addition of the </w:t>
      </w:r>
      <w:r w:rsidR="00871690">
        <w:rPr>
          <w:rFonts w:eastAsiaTheme="minorEastAsia"/>
        </w:rPr>
        <w:t xml:space="preserve">term </w:t>
      </w:r>
      <m:oMath>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σ</m:t>
            </m:r>
          </m:e>
          <m:sub>
            <m:r>
              <w:rPr>
                <w:rFonts w:ascii="Cambria Math" w:hAnsi="Cambria Math"/>
              </w:rPr>
              <m:t>δ</m:t>
            </m:r>
          </m:sub>
          <m:sup>
            <m:r>
              <w:rPr>
                <w:rFonts w:ascii="Cambria Math" w:hAnsi="Cambria Math"/>
              </w:rPr>
              <m:t>2</m:t>
            </m:r>
          </m:sup>
        </m:sSubSup>
      </m:oMath>
      <w:r w:rsidR="0095035F">
        <w:rPr>
          <w:rFonts w:eastAsiaTheme="minorEastAsia"/>
        </w:rPr>
        <w:t xml:space="preserve"> is a</w:t>
      </w:r>
      <w:r w:rsidR="0042061D">
        <w:rPr>
          <w:rFonts w:eastAsiaTheme="minorEastAsia"/>
        </w:rPr>
        <w:t xml:space="preserve"> </w:t>
      </w:r>
      <w:r w:rsidR="003E59F7">
        <w:rPr>
          <w:rFonts w:eastAsiaTheme="minorEastAsia"/>
        </w:rPr>
        <w:t xml:space="preserve">log-normal </w:t>
      </w:r>
      <w:r w:rsidR="0042061D">
        <w:rPr>
          <w:rFonts w:eastAsiaTheme="minorEastAsia"/>
        </w:rPr>
        <w:t xml:space="preserve">variance </w:t>
      </w:r>
      <w:r w:rsidR="0095035F">
        <w:rPr>
          <w:rFonts w:eastAsiaTheme="minorEastAsia"/>
        </w:rPr>
        <w:t>adjustment that</w:t>
      </w:r>
      <w:r w:rsidR="0042061D">
        <w:rPr>
          <w:rFonts w:eastAsiaTheme="minorEastAsia"/>
        </w:rPr>
        <w:t xml:space="preserve"> </w:t>
      </w:r>
      <w:r w:rsidR="003E59F7">
        <w:rPr>
          <w:rFonts w:eastAsiaTheme="minorEastAsia"/>
        </w:rPr>
        <w:t xml:space="preserve">re-scales the </w:t>
      </w:r>
      <w:r w:rsidR="00FD4A3F">
        <w:rPr>
          <w:rFonts w:eastAsiaTheme="minorEastAsia"/>
        </w:rPr>
        <w:t xml:space="preserve">indices such that </w:t>
      </w:r>
      <w:r w:rsidR="003E59F7">
        <w:rPr>
          <w:rFonts w:eastAsiaTheme="minorEastAsia"/>
        </w:rPr>
        <w:t xml:space="preserve">they </w:t>
      </w:r>
      <w:r w:rsidR="00AB4044">
        <w:rPr>
          <w:rFonts w:eastAsiaTheme="minorEastAsia"/>
        </w:rPr>
        <w:t xml:space="preserve">are centered on the mean of the observed counts </w:t>
      </w:r>
      <w:r w:rsidR="0055707D">
        <w:rPr>
          <w:rFonts w:eastAsiaTheme="minorEastAsia"/>
        </w:rPr>
        <w:t>(see Sauer and Link 2011)</w:t>
      </w:r>
      <w:r w:rsidR="00FD4A3F">
        <w:rPr>
          <w:rFonts w:eastAsiaTheme="minorEastAsia"/>
        </w:rPr>
        <w:t>.</w:t>
      </w:r>
      <w:r w:rsidR="00DB4718">
        <w:rPr>
          <w:rFonts w:eastAsiaTheme="minorEastAsia"/>
        </w:rPr>
        <w:t xml:space="preserve"> </w:t>
      </w:r>
      <w:r w:rsidR="0095035F">
        <w:rPr>
          <w:rFonts w:eastAsiaTheme="minorEastAsia"/>
        </w:rPr>
        <w:t xml:space="preserve"> </w:t>
      </w:r>
      <w:r w:rsidR="00550FAC">
        <w:rPr>
          <w:rFonts w:eastAsiaTheme="minorEastAsia"/>
        </w:rPr>
        <w:t>We calculate</w:t>
      </w:r>
      <w:r w:rsidR="006A649D">
        <w:rPr>
          <w:rFonts w:eastAsiaTheme="minorEastAsia"/>
        </w:rPr>
        <w:t>d</w:t>
      </w:r>
      <w:r w:rsidR="00550FAC">
        <w:rPr>
          <w:rFonts w:eastAsiaTheme="minorEastAsia"/>
        </w:rPr>
        <w:t xml:space="preserve"> the regional </w:t>
      </w:r>
      <w:r w:rsidR="00DE01C7">
        <w:rPr>
          <w:rFonts w:eastAsiaTheme="minorEastAsia"/>
        </w:rPr>
        <w:t xml:space="preserve">population </w:t>
      </w:r>
      <w:r w:rsidR="00550FAC">
        <w:rPr>
          <w:rFonts w:eastAsiaTheme="minorEastAsia"/>
        </w:rPr>
        <w:t>total as</w:t>
      </w:r>
      <w:r w:rsidR="00615A34">
        <w:rPr>
          <w:rFonts w:eastAsiaTheme="minorEastAsia"/>
        </w:rPr>
        <w:t xml:space="preserve"> the sum of annual population indices across all the colonies</w:t>
      </w:r>
      <w:r w:rsidR="00DE01C7">
        <w:rPr>
          <w:rFonts w:eastAsiaTheme="minorEastAsia"/>
        </w:rPr>
        <w:t xml:space="preserve"> within each year of study</w:t>
      </w:r>
      <w:r w:rsidR="00604621">
        <w:rPr>
          <w:rFonts w:eastAsiaTheme="minorEastAsia"/>
        </w:rPr>
        <w:t>, using</w:t>
      </w:r>
      <w:r w:rsidR="00550FAC">
        <w:rPr>
          <w:rFonts w:eastAsiaTheme="minorEastAsia"/>
        </w:rPr>
        <w:t xml:space="preserve"> </w:t>
      </w: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r>
          <m:rPr>
            <m:sty m:val="p"/>
          </m:rP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N</m:t>
                </m:r>
              </m:e>
              <m:sub>
                <m:r>
                  <w:rPr>
                    <w:rFonts w:ascii="Cambria Math" w:hAnsi="Cambria Math"/>
                  </w:rPr>
                  <m:t>i,t</m:t>
                </m:r>
              </m:sub>
            </m:sSub>
          </m:e>
        </m:nary>
      </m:oMath>
      <w:r w:rsidR="00550FAC">
        <w:rPr>
          <w:rFonts w:eastAsiaTheme="minorEastAsia"/>
        </w:rPr>
        <w:t xml:space="preserve">.  </w:t>
      </w:r>
      <w:r w:rsidR="00501BC2">
        <w:rPr>
          <w:rFonts w:eastAsiaTheme="minorEastAsia"/>
        </w:rPr>
        <w:t xml:space="preserve">This naturally constructs a regional population trajectory </w:t>
      </w:r>
      <w:r w:rsidR="00604621">
        <w:rPr>
          <w:rFonts w:eastAsiaTheme="minorEastAsia"/>
        </w:rPr>
        <w:t xml:space="preserve">that weights </w:t>
      </w:r>
      <w:r w:rsidR="00DE01C7">
        <w:rPr>
          <w:rFonts w:eastAsiaTheme="minorEastAsia"/>
        </w:rPr>
        <w:t xml:space="preserve">colonies according to their relative abundance; larger colonies have a stronger impact on the </w:t>
      </w:r>
      <w:r w:rsidR="006A649D">
        <w:rPr>
          <w:rFonts w:eastAsiaTheme="minorEastAsia"/>
        </w:rPr>
        <w:t>estimate</w:t>
      </w:r>
      <w:r w:rsidR="00CA134B">
        <w:rPr>
          <w:rFonts w:eastAsiaTheme="minorEastAsia"/>
        </w:rPr>
        <w:t>d</w:t>
      </w:r>
      <w:r w:rsidR="00DE01C7">
        <w:rPr>
          <w:rFonts w:eastAsiaTheme="minorEastAsia"/>
        </w:rPr>
        <w:t xml:space="preserve"> regional population dynamics</w:t>
      </w:r>
      <w:r w:rsidR="004524DE">
        <w:rPr>
          <w:rFonts w:eastAsiaTheme="minorEastAsia"/>
        </w:rPr>
        <w:t xml:space="preserve"> than smaller colonies</w:t>
      </w:r>
      <w:r w:rsidR="00DE01C7">
        <w:rPr>
          <w:rFonts w:eastAsiaTheme="minorEastAsia"/>
        </w:rPr>
        <w:t>.</w:t>
      </w:r>
    </w:p>
    <w:p w14:paraId="7CA2E5CF" w14:textId="5D7CD2D6" w:rsidR="00DE01C7" w:rsidRDefault="006226B8" w:rsidP="00062470">
      <w:pPr>
        <w:rPr>
          <w:rFonts w:eastAsiaTheme="minorEastAsia"/>
        </w:rPr>
      </w:pPr>
      <w:r>
        <w:rPr>
          <w:rFonts w:eastAsiaTheme="minorEastAsia"/>
        </w:rPr>
        <w:t xml:space="preserve">We </w:t>
      </w:r>
      <w:r w:rsidR="00CA134B">
        <w:rPr>
          <w:rFonts w:eastAsiaTheme="minorEastAsia"/>
        </w:rPr>
        <w:t>defined</w:t>
      </w:r>
      <w:r>
        <w:rPr>
          <w:rFonts w:eastAsiaTheme="minorEastAsia"/>
        </w:rPr>
        <w:t xml:space="preserve"> the regional population trend </w:t>
      </w:r>
      <w:r w:rsidR="0004033B">
        <w:rPr>
          <w:rFonts w:eastAsiaTheme="minorEastAsia"/>
        </w:rPr>
        <w:t xml:space="preserve">from year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start</m:t>
            </m:r>
          </m:sub>
        </m:sSub>
      </m:oMath>
      <w:r w:rsidR="0004033B">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end</m:t>
            </m:r>
          </m:sub>
        </m:sSub>
      </m:oMath>
      <w:r w:rsidR="0004033B">
        <w:rPr>
          <w:rFonts w:eastAsiaTheme="minorEastAsia"/>
        </w:rPr>
        <w:t xml:space="preserve"> </w:t>
      </w:r>
      <w:r>
        <w:rPr>
          <w:rFonts w:eastAsiaTheme="minorEastAsia"/>
        </w:rPr>
        <w:t xml:space="preserve">as the geometric mean </w:t>
      </w:r>
      <w:r w:rsidR="0004033B">
        <w:rPr>
          <w:rFonts w:eastAsiaTheme="minorEastAsia"/>
        </w:rPr>
        <w:t xml:space="preserve">annual </w:t>
      </w:r>
      <w:r>
        <w:rPr>
          <w:rFonts w:eastAsiaTheme="minorEastAsia"/>
        </w:rPr>
        <w:t xml:space="preserve">rate of population change </w:t>
      </w:r>
      <w:r w:rsidR="0004033B">
        <w:rPr>
          <w:rFonts w:eastAsiaTheme="minorEastAsia"/>
        </w:rPr>
        <w:t>over that</w:t>
      </w:r>
      <w:r w:rsidR="00CA134B">
        <w:rPr>
          <w:rFonts w:eastAsiaTheme="minorEastAsia"/>
        </w:rPr>
        <w:t xml:space="preserve"> time</w:t>
      </w:r>
      <w:r w:rsidR="0004033B">
        <w:rPr>
          <w:rFonts w:eastAsiaTheme="minorEastAsia"/>
        </w:rPr>
        <w:t xml:space="preserve"> interval</w:t>
      </w:r>
      <w:r w:rsidR="0055707D">
        <w:rPr>
          <w:rFonts w:eastAsiaTheme="minorEastAsia"/>
        </w:rPr>
        <w:t xml:space="preserve"> (</w:t>
      </w:r>
      <w:r w:rsidR="00CA4A55">
        <w:rPr>
          <w:rFonts w:eastAsiaTheme="minorEastAsia"/>
        </w:rPr>
        <w:t>Sauer and Link</w:t>
      </w:r>
      <w:r w:rsidR="0055707D">
        <w:rPr>
          <w:rFonts w:eastAsiaTheme="minorEastAsia"/>
        </w:rPr>
        <w:t xml:space="preserve"> 2011)</w:t>
      </w:r>
      <w:r w:rsidR="0004033B">
        <w:rPr>
          <w:rFonts w:eastAsiaTheme="minorEastAsia"/>
        </w:rPr>
        <w:t xml:space="preserve">, </w:t>
      </w:r>
      <w:r w:rsidR="00E97A70">
        <w:rPr>
          <w:rFonts w:eastAsiaTheme="minorEastAsia"/>
        </w:rPr>
        <w:t xml:space="preserve">which can be </w:t>
      </w:r>
      <w:r w:rsidR="00A21A02">
        <w:rPr>
          <w:rFonts w:eastAsiaTheme="minorEastAsia"/>
        </w:rPr>
        <w:t>expressed as a</w:t>
      </w:r>
      <w:r w:rsidR="00CA134B">
        <w:rPr>
          <w:rFonts w:eastAsiaTheme="minorEastAsia"/>
        </w:rPr>
        <w:t>n annual</w:t>
      </w:r>
      <w:r w:rsidR="00A21A02">
        <w:rPr>
          <w:rFonts w:eastAsiaTheme="minorEastAsia"/>
        </w:rPr>
        <w:t xml:space="preserve"> percent</w:t>
      </w:r>
      <w:r w:rsidR="00E97A70">
        <w:rPr>
          <w:rFonts w:eastAsiaTheme="minorEastAsia"/>
        </w:rPr>
        <w:t xml:space="preserve"> rate of change</w:t>
      </w:r>
      <w:r w:rsidR="00A21A02">
        <w:rPr>
          <w:rFonts w:eastAsiaTheme="minorEastAsia"/>
        </w:rPr>
        <w:t xml:space="preserve"> </w:t>
      </w:r>
      <w:r w:rsidR="002F6713">
        <w:rPr>
          <w:rFonts w:eastAsiaTheme="minorEastAsia"/>
        </w:rPr>
        <w:t>using: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2F6713" w14:paraId="3CEAE0F2" w14:textId="77777777">
        <w:tc>
          <w:tcPr>
            <w:tcW w:w="8725" w:type="dxa"/>
          </w:tcPr>
          <w:p w14:paraId="68629FC8" w14:textId="7970FD19" w:rsidR="002F6713" w:rsidRDefault="00A21A02">
            <w:pPr>
              <w:spacing w:before="120" w:after="120"/>
            </w:pPr>
            <m:oMathPara>
              <m:oMath>
                <m:r>
                  <w:rPr>
                    <w:rFonts w:ascii="Cambria Math" w:hAnsi="Cambria Math"/>
                  </w:rPr>
                  <m:t>Trend= 100×</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m:rPr>
                                        <m:sty m:val="p"/>
                                      </m:rP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end</m:t>
                                        </m:r>
                                      </m:sub>
                                    </m:sSub>
                                  </m:sub>
                                </m:sSub>
                              </m:num>
                              <m:den>
                                <m:sSub>
                                  <m:sSubPr>
                                    <m:ctrlPr>
                                      <w:rPr>
                                        <w:rFonts w:ascii="Cambria Math" w:hAnsi="Cambria Math"/>
                                      </w:rPr>
                                    </m:ctrlPr>
                                  </m:sSubPr>
                                  <m:e>
                                    <m:r>
                                      <m:rPr>
                                        <m:sty m:val="p"/>
                                      </m:rP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start</m:t>
                                        </m:r>
                                      </m:sub>
                                    </m:sSub>
                                  </m:sub>
                                </m:sSub>
                              </m:den>
                            </m:f>
                          </m:e>
                        </m:d>
                      </m:e>
                      <m:sup>
                        <m:f>
                          <m:fPr>
                            <m:ctrlPr>
                              <w:rPr>
                                <w:rFonts w:ascii="Cambria Math" w:hAnsi="Cambria Math"/>
                                <w:i/>
                              </w:rPr>
                            </m:ctrlPr>
                          </m:fPr>
                          <m:num>
                            <m:r>
                              <w:rPr>
                                <w:rFonts w:ascii="Cambria Math"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end</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start</m:t>
                                </m:r>
                              </m:sub>
                            </m:sSub>
                            <m:r>
                              <m:rPr>
                                <m:sty m:val="p"/>
                              </m:rPr>
                              <w:rPr>
                                <w:rFonts w:ascii="Cambria Math" w:eastAsiaTheme="minorEastAsia" w:hAnsi="Cambria Math"/>
                              </w:rPr>
                              <m:t xml:space="preserve">  </m:t>
                            </m:r>
                          </m:den>
                        </m:f>
                      </m:sup>
                    </m:sSup>
                    <m:r>
                      <w:rPr>
                        <w:rFonts w:ascii="Cambria Math" w:hAnsi="Cambria Math"/>
                      </w:rPr>
                      <m:t>-1</m:t>
                    </m:r>
                  </m:e>
                </m:d>
                <m:r>
                  <w:rPr>
                    <w:rFonts w:ascii="Cambria Math" w:eastAsiaTheme="minorEastAsia" w:hAnsi="Cambria Math"/>
                  </w:rPr>
                  <m:t>.</m:t>
                </m:r>
              </m:oMath>
            </m:oMathPara>
          </w:p>
        </w:tc>
        <w:tc>
          <w:tcPr>
            <w:tcW w:w="625" w:type="dxa"/>
          </w:tcPr>
          <w:p w14:paraId="2A98A47C" w14:textId="4FAB99B9" w:rsidR="002F6713" w:rsidRDefault="002F6713">
            <w:pPr>
              <w:spacing w:before="120" w:after="120"/>
            </w:pPr>
            <w:r>
              <w:t>(</w:t>
            </w:r>
            <w:r w:rsidR="00E97A70">
              <w:t>7</w:t>
            </w:r>
            <w:r>
              <w:t>)</w:t>
            </w:r>
          </w:p>
        </w:tc>
      </w:tr>
    </w:tbl>
    <w:p w14:paraId="561FE5BF" w14:textId="77777777" w:rsidR="00BD45F2" w:rsidRDefault="00BD45F2" w:rsidP="00062470">
      <w:pPr>
        <w:pStyle w:val="Heading2"/>
        <w:spacing w:before="0" w:line="240" w:lineRule="auto"/>
      </w:pPr>
    </w:p>
    <w:p w14:paraId="625A1CC7" w14:textId="54B59B9E" w:rsidR="00367592" w:rsidRDefault="00367592" w:rsidP="00062470">
      <w:pPr>
        <w:pStyle w:val="Heading2"/>
        <w:spacing w:before="0" w:line="240" w:lineRule="auto"/>
      </w:pPr>
      <w:r>
        <w:t>Bayesian model specification</w:t>
      </w:r>
    </w:p>
    <w:p w14:paraId="360EF4AE" w14:textId="026A97C2" w:rsidR="00367592" w:rsidRDefault="00367592" w:rsidP="00062470">
      <w:pPr>
        <w:spacing w:after="0"/>
        <w:rPr>
          <w:rFonts w:cstheme="minorHAnsi"/>
        </w:rPr>
      </w:pPr>
      <w:r>
        <w:rPr>
          <w:rFonts w:cstheme="minorHAnsi"/>
        </w:rPr>
        <w:t>We fit statistical model</w:t>
      </w:r>
      <w:r w:rsidR="00CA134B">
        <w:rPr>
          <w:rFonts w:cstheme="minorHAnsi"/>
        </w:rPr>
        <w:t>s</w:t>
      </w:r>
      <w:r>
        <w:rPr>
          <w:rFonts w:cstheme="minorHAnsi"/>
        </w:rPr>
        <w:t xml:space="preserve"> in a Bayesian framework using </w:t>
      </w:r>
      <w:r w:rsidRPr="00D176C4">
        <w:rPr>
          <w:rFonts w:cstheme="minorHAnsi"/>
        </w:rPr>
        <w:t>JAGS version 4.3.0 (Plummer 2003)</w:t>
      </w:r>
      <w:r>
        <w:rPr>
          <w:rFonts w:cstheme="minorHAnsi"/>
        </w:rPr>
        <w:t xml:space="preserve"> through </w:t>
      </w:r>
      <w:r w:rsidRPr="00D176C4">
        <w:rPr>
          <w:rFonts w:cstheme="minorHAnsi"/>
        </w:rPr>
        <w:t xml:space="preserve">the </w:t>
      </w:r>
      <w:proofErr w:type="spellStart"/>
      <w:r w:rsidRPr="00D176C4">
        <w:rPr>
          <w:rFonts w:cstheme="minorHAnsi"/>
        </w:rPr>
        <w:t>jagsUI</w:t>
      </w:r>
      <w:proofErr w:type="spellEnd"/>
      <w:r w:rsidRPr="00D176C4">
        <w:rPr>
          <w:rFonts w:cstheme="minorHAnsi"/>
        </w:rPr>
        <w:t xml:space="preserve"> library version 1.5.2 (Kellner 2021)</w:t>
      </w:r>
      <w:r>
        <w:rPr>
          <w:rFonts w:cstheme="minorHAnsi"/>
        </w:rPr>
        <w:t xml:space="preserve"> within the </w:t>
      </w:r>
      <w:r w:rsidRPr="00D176C4">
        <w:rPr>
          <w:rFonts w:cstheme="minorHAnsi"/>
        </w:rPr>
        <w:t>R programming language version 4.0.2 (R Core Team 2024)</w:t>
      </w:r>
      <w:r>
        <w:rPr>
          <w:rFonts w:cstheme="minorHAnsi"/>
        </w:rPr>
        <w:t>.  We used the ‘</w:t>
      </w:r>
      <w:proofErr w:type="spellStart"/>
      <w:r>
        <w:rPr>
          <w:rFonts w:cstheme="minorHAnsi"/>
        </w:rPr>
        <w:t>jagam</w:t>
      </w:r>
      <w:proofErr w:type="spellEnd"/>
      <w:r>
        <w:rPr>
          <w:rFonts w:cstheme="minorHAnsi"/>
        </w:rPr>
        <w:t xml:space="preserve">’ function from the </w:t>
      </w:r>
      <w:proofErr w:type="spellStart"/>
      <w:r>
        <w:rPr>
          <w:rFonts w:cstheme="minorHAnsi"/>
        </w:rPr>
        <w:t>mgcv</w:t>
      </w:r>
      <w:proofErr w:type="spellEnd"/>
      <w:r>
        <w:rPr>
          <w:rFonts w:cstheme="minorHAnsi"/>
        </w:rPr>
        <w:t xml:space="preserve"> package (Wood &amp; Wood 2015) to prepare a template for constructing hierarchical GAMs within the JAGS language, which we manually modified to incorporate colony-level random effects and observation error.</w:t>
      </w:r>
    </w:p>
    <w:p w14:paraId="76CD90BF" w14:textId="0B49C307" w:rsidR="00367592" w:rsidRDefault="00367592" w:rsidP="00367592">
      <w:pPr>
        <w:spacing w:before="120" w:after="120"/>
        <w:rPr>
          <w:rFonts w:cstheme="minorHAnsi"/>
        </w:rPr>
      </w:pPr>
      <w:r w:rsidRPr="00D176C4">
        <w:rPr>
          <w:rFonts w:cstheme="minorHAnsi"/>
        </w:rPr>
        <w:t>We specified vague priors on all model parameters</w:t>
      </w:r>
      <w:r>
        <w:rPr>
          <w:rFonts w:cstheme="minorHAnsi"/>
        </w:rPr>
        <w:t xml:space="preserve">.  All variance parameters were priors of </w:t>
      </w:r>
      <m:oMath>
        <m:r>
          <w:rPr>
            <w:rFonts w:ascii="Cambria Math" w:hAnsi="Cambria Math" w:cstheme="minorHAnsi"/>
          </w:rPr>
          <m:t>Uniform(0,25)</m:t>
        </m:r>
      </m:oMath>
      <w:r>
        <w:rPr>
          <w:rFonts w:eastAsiaTheme="minorEastAsia" w:cstheme="minorHAnsi"/>
        </w:rPr>
        <w:t xml:space="preserve">, </w:t>
      </w:r>
      <w:r>
        <w:rPr>
          <w:rFonts w:cstheme="minorHAnsi"/>
        </w:rPr>
        <w:t xml:space="preserve">except for process variance which we assigned a prior of </w:t>
      </w:r>
      <m:oMath>
        <m:r>
          <w:rPr>
            <w:rFonts w:ascii="Cambria Math" w:eastAsiaTheme="minorEastAsia" w:hAnsi="Cambria Math" w:cstheme="minorHAnsi"/>
          </w:rPr>
          <m:t>Lognormal(-1.6, 624)</m:t>
        </m:r>
      </m:oMath>
      <w:r>
        <w:rPr>
          <w:rFonts w:eastAsiaTheme="minorEastAsia" w:cstheme="minorHAnsi"/>
        </w:rPr>
        <w:t>; this</w:t>
      </w:r>
      <w:r w:rsidR="00B728FF">
        <w:rPr>
          <w:rFonts w:eastAsiaTheme="minorEastAsia" w:cstheme="minorHAnsi"/>
        </w:rPr>
        <w:t xml:space="preserve"> prior</w:t>
      </w:r>
      <w:r>
        <w:rPr>
          <w:rFonts w:eastAsiaTheme="minorEastAsia" w:cstheme="minorHAnsi"/>
        </w:rPr>
        <w:t xml:space="preserve"> remained highly vague but improved model convergence</w:t>
      </w:r>
      <w:r w:rsidRPr="00D176C4">
        <w:rPr>
          <w:rFonts w:cstheme="minorHAnsi"/>
        </w:rPr>
        <w:t xml:space="preserve">. After a burn-in of </w:t>
      </w:r>
      <w:r w:rsidRPr="00D15EDC">
        <w:rPr>
          <w:rFonts w:cstheme="minorHAnsi"/>
        </w:rPr>
        <w:t>500</w:t>
      </w:r>
      <w:r>
        <w:rPr>
          <w:rFonts w:cstheme="minorHAnsi"/>
        </w:rPr>
        <w:t>,</w:t>
      </w:r>
      <w:r w:rsidRPr="00D15EDC">
        <w:rPr>
          <w:rFonts w:cstheme="minorHAnsi"/>
        </w:rPr>
        <w:t>000</w:t>
      </w:r>
      <w:r w:rsidRPr="00D176C4">
        <w:rPr>
          <w:rFonts w:cstheme="minorHAnsi"/>
        </w:rPr>
        <w:t xml:space="preserve"> iterations, we stored every </w:t>
      </w:r>
      <w:r w:rsidRPr="00D15EDC">
        <w:rPr>
          <w:rFonts w:cstheme="minorHAnsi"/>
        </w:rPr>
        <w:t>2500</w:t>
      </w:r>
      <w:r w:rsidRPr="0054174D">
        <w:rPr>
          <w:rFonts w:cstheme="minorHAnsi"/>
          <w:vertAlign w:val="superscript"/>
        </w:rPr>
        <w:t>th</w:t>
      </w:r>
      <w:r>
        <w:rPr>
          <w:rFonts w:cstheme="minorHAnsi"/>
        </w:rPr>
        <w:t xml:space="preserve"> sample</w:t>
      </w:r>
      <w:r w:rsidRPr="00D176C4">
        <w:rPr>
          <w:rFonts w:cstheme="minorHAnsi"/>
        </w:rPr>
        <w:t xml:space="preserve"> until we accumulated </w:t>
      </w:r>
      <w:r w:rsidRPr="0054174D">
        <w:rPr>
          <w:rFonts w:cstheme="minorHAnsi"/>
        </w:rPr>
        <w:t xml:space="preserve">2000 </w:t>
      </w:r>
      <w:r w:rsidRPr="00D176C4">
        <w:rPr>
          <w:rFonts w:cstheme="minorHAnsi"/>
        </w:rPr>
        <w:t xml:space="preserve">posterior samples from each of three MCMC chains. We assessed chain convergence by visual examination of MCMC </w:t>
      </w:r>
      <w:proofErr w:type="spellStart"/>
      <w:r w:rsidRPr="00D176C4">
        <w:rPr>
          <w:rFonts w:cstheme="minorHAnsi"/>
        </w:rPr>
        <w:t>traceplots</w:t>
      </w:r>
      <w:proofErr w:type="spellEnd"/>
      <w:r w:rsidRPr="00D176C4">
        <w:rPr>
          <w:rFonts w:cstheme="minorHAnsi"/>
        </w:rPr>
        <w:t xml:space="preserve"> and by evaluating that the Gelman–Rubin convergence statistic was close to 1 for all model parameters. Code </w:t>
      </w:r>
      <w:r>
        <w:rPr>
          <w:rFonts w:cstheme="minorHAnsi"/>
        </w:rPr>
        <w:t xml:space="preserve">and data </w:t>
      </w:r>
      <w:r w:rsidRPr="00D176C4">
        <w:rPr>
          <w:rFonts w:cstheme="minorHAnsi"/>
        </w:rPr>
        <w:t>to repeat these analyses is available at</w:t>
      </w:r>
      <w:r>
        <w:rPr>
          <w:rFonts w:cstheme="minorHAnsi"/>
        </w:rPr>
        <w:t xml:space="preserve"> </w:t>
      </w:r>
      <w:hyperlink r:id="rId9" w:history="1">
        <w:r w:rsidR="00CF4672" w:rsidRPr="001F0CC6">
          <w:rPr>
            <w:rStyle w:val="Hyperlink"/>
            <w:rFonts w:cstheme="minorHAnsi"/>
          </w:rPr>
          <w:t>https://github.com/davidiles/Petrel_Puffin_Trend</w:t>
        </w:r>
      </w:hyperlink>
      <w:r w:rsidR="00CF4672">
        <w:rPr>
          <w:rFonts w:cstheme="minorHAnsi"/>
        </w:rPr>
        <w:t>.</w:t>
      </w:r>
    </w:p>
    <w:p w14:paraId="7D714133" w14:textId="77777777" w:rsidR="00BD45F2" w:rsidRDefault="00BD45F2" w:rsidP="00B725F7">
      <w:pPr>
        <w:pStyle w:val="Heading2"/>
      </w:pPr>
    </w:p>
    <w:p w14:paraId="54AC4ECC" w14:textId="17C86256" w:rsidR="00B725F7" w:rsidRDefault="00B725F7" w:rsidP="00B725F7">
      <w:pPr>
        <w:pStyle w:val="Heading2"/>
      </w:pPr>
      <w:r>
        <w:t>Simulation</w:t>
      </w:r>
      <w:r w:rsidR="004C6DE3">
        <w:t xml:space="preserve"> stud</w:t>
      </w:r>
      <w:r w:rsidR="00BB2225">
        <w:t>ies</w:t>
      </w:r>
    </w:p>
    <w:p w14:paraId="2F963AE1" w14:textId="196A17DD" w:rsidR="00E86A47" w:rsidRDefault="00E94163" w:rsidP="00CF4672">
      <w:pPr>
        <w:spacing w:line="240" w:lineRule="auto"/>
        <w:rPr>
          <w:rFonts w:eastAsiaTheme="minorEastAsia"/>
          <w:color w:val="000000" w:themeColor="text1"/>
        </w:rPr>
      </w:pPr>
      <w:r>
        <w:rPr>
          <w:rFonts w:eastAsiaTheme="minorEastAsia"/>
          <w:color w:val="000000" w:themeColor="text1"/>
        </w:rPr>
        <w:t xml:space="preserve">We conducted a series of simulations to </w:t>
      </w:r>
      <w:r w:rsidR="002657DB">
        <w:rPr>
          <w:rFonts w:eastAsiaTheme="minorEastAsia"/>
          <w:color w:val="000000" w:themeColor="text1"/>
        </w:rPr>
        <w:t>confirm the statistical model c</w:t>
      </w:r>
      <w:r w:rsidR="00C46E6A">
        <w:rPr>
          <w:rFonts w:eastAsiaTheme="minorEastAsia"/>
          <w:color w:val="000000" w:themeColor="text1"/>
        </w:rPr>
        <w:t>ould</w:t>
      </w:r>
      <w:r w:rsidR="002657DB">
        <w:rPr>
          <w:rFonts w:eastAsiaTheme="minorEastAsia"/>
          <w:color w:val="000000" w:themeColor="text1"/>
        </w:rPr>
        <w:t xml:space="preserve"> </w:t>
      </w:r>
      <w:r w:rsidR="00A84EF1">
        <w:rPr>
          <w:rFonts w:eastAsiaTheme="minorEastAsia"/>
          <w:color w:val="000000" w:themeColor="text1"/>
        </w:rPr>
        <w:t xml:space="preserve">correctly estimate </w:t>
      </w:r>
      <w:r w:rsidR="00E00A8F">
        <w:rPr>
          <w:rFonts w:eastAsiaTheme="minorEastAsia"/>
          <w:color w:val="000000" w:themeColor="text1"/>
        </w:rPr>
        <w:t xml:space="preserve">regional population trends </w:t>
      </w:r>
      <w:r w:rsidR="007C34A0">
        <w:rPr>
          <w:rFonts w:eastAsiaTheme="minorEastAsia"/>
          <w:color w:val="000000" w:themeColor="text1"/>
        </w:rPr>
        <w:t xml:space="preserve">with </w:t>
      </w:r>
      <w:r w:rsidR="00AB116F">
        <w:rPr>
          <w:rFonts w:eastAsiaTheme="minorEastAsia"/>
          <w:color w:val="000000" w:themeColor="text1"/>
        </w:rPr>
        <w:t>minimal</w:t>
      </w:r>
      <w:r w:rsidR="007C34A0">
        <w:rPr>
          <w:rFonts w:eastAsiaTheme="minorEastAsia"/>
          <w:color w:val="000000" w:themeColor="text1"/>
        </w:rPr>
        <w:t xml:space="preserve"> </w:t>
      </w:r>
      <w:r w:rsidR="00AB116F">
        <w:rPr>
          <w:rFonts w:eastAsiaTheme="minorEastAsia"/>
          <w:color w:val="000000" w:themeColor="text1"/>
        </w:rPr>
        <w:t>bias and appropriate credible interval coverage</w:t>
      </w:r>
      <w:r w:rsidR="00E00A8F">
        <w:rPr>
          <w:rFonts w:eastAsiaTheme="minorEastAsia"/>
          <w:color w:val="000000" w:themeColor="text1"/>
        </w:rPr>
        <w:t xml:space="preserve"> across a range of </w:t>
      </w:r>
      <w:r w:rsidR="00C347DC">
        <w:rPr>
          <w:rFonts w:eastAsiaTheme="minorEastAsia"/>
          <w:color w:val="000000" w:themeColor="text1"/>
        </w:rPr>
        <w:t>hypothetical scenarios</w:t>
      </w:r>
      <w:r w:rsidR="00AB116F">
        <w:rPr>
          <w:rFonts w:eastAsiaTheme="minorEastAsia"/>
          <w:color w:val="000000" w:themeColor="text1"/>
        </w:rPr>
        <w:t xml:space="preserve"> of population change</w:t>
      </w:r>
      <w:r w:rsidR="00E42DAF">
        <w:rPr>
          <w:rFonts w:eastAsiaTheme="minorEastAsia"/>
          <w:color w:val="000000" w:themeColor="text1"/>
        </w:rPr>
        <w:t xml:space="preserve">, </w:t>
      </w:r>
      <w:r w:rsidR="00F8517A">
        <w:rPr>
          <w:rFonts w:eastAsiaTheme="minorEastAsia"/>
          <w:color w:val="000000" w:themeColor="text1"/>
        </w:rPr>
        <w:t>using only</w:t>
      </w:r>
      <w:r w:rsidR="00E42DAF">
        <w:rPr>
          <w:rFonts w:eastAsiaTheme="minorEastAsia"/>
          <w:color w:val="000000" w:themeColor="text1"/>
        </w:rPr>
        <w:t xml:space="preserve"> limited </w:t>
      </w:r>
      <w:r w:rsidR="000D353A">
        <w:rPr>
          <w:rFonts w:eastAsiaTheme="minorEastAsia"/>
          <w:color w:val="000000" w:themeColor="text1"/>
        </w:rPr>
        <w:t xml:space="preserve">and imprecise </w:t>
      </w:r>
      <w:r w:rsidR="00E42DAF">
        <w:rPr>
          <w:rFonts w:eastAsiaTheme="minorEastAsia"/>
          <w:color w:val="000000" w:themeColor="text1"/>
        </w:rPr>
        <w:t xml:space="preserve">survey </w:t>
      </w:r>
      <w:r w:rsidR="000D353A">
        <w:rPr>
          <w:rFonts w:eastAsiaTheme="minorEastAsia"/>
          <w:color w:val="000000" w:themeColor="text1"/>
        </w:rPr>
        <w:t>data</w:t>
      </w:r>
      <w:r w:rsidR="00C347DC">
        <w:rPr>
          <w:rFonts w:eastAsiaTheme="minorEastAsia"/>
          <w:color w:val="000000" w:themeColor="text1"/>
        </w:rPr>
        <w:t>.</w:t>
      </w:r>
      <w:r w:rsidR="00AB116F">
        <w:rPr>
          <w:rFonts w:eastAsiaTheme="minorEastAsia"/>
          <w:color w:val="000000" w:themeColor="text1"/>
        </w:rPr>
        <w:t xml:space="preserve">  </w:t>
      </w:r>
    </w:p>
    <w:p w14:paraId="6C77CBB6" w14:textId="48EE6959" w:rsidR="006474FB" w:rsidRDefault="00AB116F" w:rsidP="006474FB">
      <w:pPr>
        <w:spacing w:line="240" w:lineRule="auto"/>
        <w:rPr>
          <w:rFonts w:eastAsiaTheme="minorEastAsia"/>
        </w:rPr>
      </w:pPr>
      <w:r>
        <w:rPr>
          <w:rFonts w:eastAsiaTheme="minorEastAsia"/>
          <w:color w:val="000000" w:themeColor="text1"/>
        </w:rPr>
        <w:t xml:space="preserve">Each simulation assumed there were </w:t>
      </w:r>
      <m:oMath>
        <m:r>
          <w:rPr>
            <w:rFonts w:ascii="Cambria Math" w:hAnsi="Cambria Math"/>
          </w:rPr>
          <m:t>I=9</m:t>
        </m:r>
      </m:oMath>
      <w:r>
        <w:rPr>
          <w:rFonts w:eastAsiaTheme="minorEastAsia"/>
          <w:color w:val="000000" w:themeColor="text1"/>
        </w:rPr>
        <w:t xml:space="preserve"> colonies</w:t>
      </w:r>
      <w:r w:rsidR="004D6AA1">
        <w:rPr>
          <w:rFonts w:eastAsiaTheme="minorEastAsia"/>
          <w:color w:val="000000" w:themeColor="text1"/>
        </w:rPr>
        <w:t xml:space="preserve"> that </w:t>
      </w:r>
      <w:r w:rsidR="005F77EA">
        <w:rPr>
          <w:rFonts w:eastAsiaTheme="minorEastAsia"/>
          <w:color w:val="000000" w:themeColor="text1"/>
        </w:rPr>
        <w:t>experienced stochastic population</w:t>
      </w:r>
      <w:r w:rsidR="00BA74A9">
        <w:rPr>
          <w:rFonts w:eastAsiaTheme="minorEastAsia"/>
          <w:color w:val="000000" w:themeColor="text1"/>
        </w:rPr>
        <w:t xml:space="preserve"> dynamics </w:t>
      </w:r>
      <w:r w:rsidR="00193009">
        <w:rPr>
          <w:rFonts w:eastAsiaTheme="minorEastAsia"/>
          <w:color w:val="000000" w:themeColor="text1"/>
        </w:rPr>
        <w:t xml:space="preserve">across a </w:t>
      </w:r>
      <m:oMath>
        <m:r>
          <w:rPr>
            <w:rFonts w:ascii="Cambria Math" w:hAnsi="Cambria Math"/>
          </w:rPr>
          <m:t>T=50</m:t>
        </m:r>
      </m:oMath>
      <w:r w:rsidR="00193009">
        <w:rPr>
          <w:rFonts w:eastAsiaTheme="minorEastAsia"/>
          <w:color w:val="000000" w:themeColor="text1"/>
        </w:rPr>
        <w:t xml:space="preserve"> year period</w:t>
      </w:r>
      <w:r w:rsidR="00E86A47">
        <w:rPr>
          <w:rFonts w:eastAsiaTheme="minorEastAsia"/>
          <w:color w:val="000000" w:themeColor="text1"/>
        </w:rPr>
        <w:t xml:space="preserve">.  </w:t>
      </w:r>
      <w:r w:rsidR="00E952A5">
        <w:rPr>
          <w:rFonts w:eastAsiaTheme="minorEastAsia"/>
          <w:color w:val="000000" w:themeColor="text1"/>
        </w:rPr>
        <w:t xml:space="preserve">Population dynamics at each colony were affected by two </w:t>
      </w:r>
      <w:r w:rsidR="000A3C77">
        <w:rPr>
          <w:rFonts w:eastAsiaTheme="minorEastAsia"/>
          <w:color w:val="000000" w:themeColor="text1"/>
        </w:rPr>
        <w:t xml:space="preserve">autocorrelated </w:t>
      </w:r>
      <w:r w:rsidR="00E952A5">
        <w:rPr>
          <w:rFonts w:eastAsiaTheme="minorEastAsia"/>
          <w:color w:val="000000" w:themeColor="text1"/>
        </w:rPr>
        <w:t xml:space="preserve">environmental </w:t>
      </w:r>
      <w:r w:rsidR="008A6AA3">
        <w:rPr>
          <w:rFonts w:eastAsiaTheme="minorEastAsia"/>
          <w:color w:val="000000" w:themeColor="text1"/>
        </w:rPr>
        <w:t>covariates</w:t>
      </w:r>
      <w:r w:rsidR="00E952A5">
        <w:rPr>
          <w:rFonts w:eastAsiaTheme="minorEastAsia"/>
          <w:color w:val="000000" w:themeColor="text1"/>
        </w:rPr>
        <w:t>: 1) a</w:t>
      </w:r>
      <w:r w:rsidR="00A85482">
        <w:rPr>
          <w:rFonts w:eastAsiaTheme="minorEastAsia"/>
          <w:color w:val="000000" w:themeColor="text1"/>
        </w:rPr>
        <w:t>n</w:t>
      </w:r>
      <w:r w:rsidR="00E952A5">
        <w:rPr>
          <w:rFonts w:eastAsiaTheme="minorEastAsia"/>
          <w:color w:val="000000" w:themeColor="text1"/>
        </w:rPr>
        <w:t xml:space="preserve"> </w:t>
      </w:r>
      <w:r w:rsidR="0084455F">
        <w:rPr>
          <w:rFonts w:eastAsiaTheme="minorEastAsia"/>
          <w:color w:val="000000" w:themeColor="text1"/>
        </w:rPr>
        <w:t>“</w:t>
      </w:r>
      <w:r w:rsidR="00A85482">
        <w:rPr>
          <w:rFonts w:eastAsiaTheme="minorEastAsia"/>
          <w:color w:val="000000" w:themeColor="text1"/>
        </w:rPr>
        <w:t>un</w:t>
      </w:r>
      <w:r w:rsidR="0084455F">
        <w:rPr>
          <w:rFonts w:eastAsiaTheme="minorEastAsia"/>
          <w:color w:val="000000" w:themeColor="text1"/>
        </w:rPr>
        <w:t xml:space="preserve">shared” </w:t>
      </w:r>
      <w:r w:rsidR="008A6AA3">
        <w:rPr>
          <w:rFonts w:eastAsiaTheme="minorEastAsia"/>
          <w:color w:val="000000" w:themeColor="text1"/>
        </w:rPr>
        <w:t>covariate</w:t>
      </w:r>
      <w:r w:rsidR="0084455F">
        <w:rPr>
          <w:rFonts w:eastAsiaTheme="minorEastAsia"/>
          <w:color w:val="000000" w:themeColor="text1"/>
        </w:rPr>
        <w:t xml:space="preserve"> that affected </w:t>
      </w:r>
      <w:r w:rsidR="00A85482">
        <w:rPr>
          <w:rFonts w:eastAsiaTheme="minorEastAsia"/>
          <w:color w:val="000000" w:themeColor="text1"/>
        </w:rPr>
        <w:t xml:space="preserve">each </w:t>
      </w:r>
      <w:r w:rsidR="0084455F">
        <w:rPr>
          <w:rFonts w:eastAsiaTheme="minorEastAsia"/>
          <w:color w:val="000000" w:themeColor="text1"/>
        </w:rPr>
        <w:t>colon</w:t>
      </w:r>
      <w:r w:rsidR="00A85482">
        <w:rPr>
          <w:rFonts w:eastAsiaTheme="minorEastAsia"/>
          <w:color w:val="000000" w:themeColor="text1"/>
        </w:rPr>
        <w:t>y independently</w:t>
      </w:r>
      <w:r w:rsidR="0084455F">
        <w:rPr>
          <w:rFonts w:eastAsiaTheme="minorEastAsia"/>
          <w:color w:val="000000" w:themeColor="text1"/>
        </w:rPr>
        <w:t xml:space="preserve">, and 2) a “shared” </w:t>
      </w:r>
      <w:r w:rsidR="008A6AA3">
        <w:rPr>
          <w:rFonts w:eastAsiaTheme="minorEastAsia"/>
          <w:color w:val="000000" w:themeColor="text1"/>
        </w:rPr>
        <w:t>covariate</w:t>
      </w:r>
      <w:r w:rsidR="0084455F">
        <w:rPr>
          <w:rFonts w:eastAsiaTheme="minorEastAsia"/>
          <w:color w:val="000000" w:themeColor="text1"/>
        </w:rPr>
        <w:t xml:space="preserve"> that affected </w:t>
      </w:r>
      <w:r w:rsidR="00A85482">
        <w:rPr>
          <w:rFonts w:eastAsiaTheme="minorEastAsia"/>
          <w:color w:val="000000" w:themeColor="text1"/>
        </w:rPr>
        <w:t xml:space="preserve">all colonies simultaneously, thereby imposing correlations </w:t>
      </w:r>
      <w:r w:rsidR="00694542">
        <w:rPr>
          <w:rFonts w:eastAsiaTheme="minorEastAsia"/>
          <w:color w:val="000000" w:themeColor="text1"/>
        </w:rPr>
        <w:t>among</w:t>
      </w:r>
      <w:r w:rsidR="00A85482">
        <w:rPr>
          <w:rFonts w:eastAsiaTheme="minorEastAsia"/>
          <w:color w:val="000000" w:themeColor="text1"/>
        </w:rPr>
        <w:t xml:space="preserve"> </w:t>
      </w:r>
      <w:r w:rsidR="00694542">
        <w:rPr>
          <w:rFonts w:eastAsiaTheme="minorEastAsia"/>
          <w:color w:val="000000" w:themeColor="text1"/>
        </w:rPr>
        <w:t xml:space="preserve">all 9 </w:t>
      </w:r>
      <w:r w:rsidR="00A85482">
        <w:rPr>
          <w:rFonts w:eastAsiaTheme="minorEastAsia"/>
          <w:color w:val="000000" w:themeColor="text1"/>
        </w:rPr>
        <w:t>trajectories</w:t>
      </w:r>
      <w:r w:rsidR="0084455F">
        <w:rPr>
          <w:rFonts w:eastAsiaTheme="minorEastAsia"/>
          <w:color w:val="000000" w:themeColor="text1"/>
        </w:rPr>
        <w:t xml:space="preserve">. </w:t>
      </w:r>
      <w:r w:rsidR="0011358E">
        <w:rPr>
          <w:rFonts w:eastAsiaTheme="minorEastAsia"/>
          <w:color w:val="000000" w:themeColor="text1"/>
        </w:rPr>
        <w:t xml:space="preserve">The annual expected count in each colony </w:t>
      </w:r>
      <w:r w:rsidR="008A6AA3">
        <w:rPr>
          <w:rFonts w:eastAsiaTheme="minorEastAsia"/>
          <w:color w:val="000000" w:themeColor="text1"/>
        </w:rPr>
        <w:t>was modeled as:</w:t>
      </w:r>
      <w:r w:rsidR="008A6AA3" w:rsidRPr="008A6AA3">
        <w:rPr>
          <w:rFonts w:ascii="Cambria Math" w:hAnsi="Cambria Math"/>
        </w:rPr>
        <w:t xml:space="preserve"> </w:t>
      </w:r>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i,t</m:t>
                    </m:r>
                  </m:sub>
                </m:sSub>
              </m:e>
            </m:d>
          </m:e>
        </m:func>
        <m:r>
          <w:rPr>
            <w:rFonts w:ascii="Cambria Math" w:hAnsi="Cambria Math"/>
          </w:rPr>
          <m:t xml:space="preserve">= </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i,1</m:t>
                    </m:r>
                  </m:sub>
                </m:sSub>
              </m:e>
            </m:d>
          </m:e>
        </m:func>
        <m:r>
          <w:rPr>
            <w:rFonts w:ascii="Cambria Math" w:hAnsi="Cambria Math"/>
          </w:rPr>
          <m:t>+</m:t>
        </m:r>
      </m:oMath>
      <w:r w:rsidR="008A6AA3">
        <w:rPr>
          <w:rFonts w:eastAsiaTheme="minorEastAsia"/>
        </w:rPr>
        <w:t xml:space="preserve"> </w:t>
      </w:r>
      <m:oMath>
        <m:sSub>
          <m:sSubPr>
            <m:ctrlPr>
              <w:rPr>
                <w:rFonts w:ascii="Cambria Math" w:hAnsi="Cambria Math"/>
                <w:i/>
              </w:rPr>
            </m:ctrlPr>
          </m:sSubPr>
          <m:e>
            <m:r>
              <w:rPr>
                <w:rFonts w:ascii="Cambria Math" w:hAnsi="Cambria Math"/>
              </w:rPr>
              <m:t>ENV</m:t>
            </m:r>
          </m:e>
          <m:sub>
            <m:r>
              <w:rPr>
                <w:rFonts w:ascii="Cambria Math" w:hAnsi="Cambria Math"/>
              </w:rPr>
              <m:t>UNSHARED,i,t</m:t>
            </m:r>
          </m:sub>
        </m:sSub>
        <m:r>
          <w:rPr>
            <w:rFonts w:ascii="Cambria Math" w:hAnsi="Cambria Math"/>
          </w:rPr>
          <m:t>+</m:t>
        </m:r>
        <m:sSub>
          <m:sSubPr>
            <m:ctrlPr>
              <w:rPr>
                <w:rFonts w:ascii="Cambria Math" w:hAnsi="Cambria Math"/>
                <w:i/>
              </w:rPr>
            </m:ctrlPr>
          </m:sSubPr>
          <m:e>
            <m:r>
              <w:rPr>
                <w:rFonts w:ascii="Cambria Math" w:hAnsi="Cambria Math"/>
              </w:rPr>
              <m:t>ENV</m:t>
            </m:r>
          </m:e>
          <m:sub>
            <m:r>
              <w:rPr>
                <w:rFonts w:ascii="Cambria Math" w:hAnsi="Cambria Math"/>
              </w:rPr>
              <m:t>SHARED,t</m:t>
            </m:r>
          </m:sub>
        </m:sSub>
        <m:r>
          <w:rPr>
            <w:rFonts w:ascii="Cambria Math" w:hAnsi="Cambria Math"/>
          </w:rPr>
          <m:t>+Normal(0,0.01)</m:t>
        </m:r>
      </m:oMath>
      <w:r w:rsidR="000D3337">
        <w:rPr>
          <w:rFonts w:eastAsiaTheme="minorEastAsia"/>
        </w:rPr>
        <w:t>.</w:t>
      </w:r>
    </w:p>
    <w:p w14:paraId="1000AFE0" w14:textId="7A1BA977" w:rsidR="0011358E" w:rsidRDefault="00682312" w:rsidP="00CF4672">
      <w:pPr>
        <w:spacing w:line="240" w:lineRule="auto"/>
        <w:rPr>
          <w:rFonts w:eastAsiaTheme="minorEastAsia"/>
          <w:color w:val="000000" w:themeColor="text1"/>
        </w:rPr>
      </w:pPr>
      <w:r>
        <w:rPr>
          <w:rFonts w:eastAsiaTheme="minorEastAsia"/>
          <w:color w:val="000000" w:themeColor="text1"/>
        </w:rPr>
        <w:t>We simulated each environmental driver as a first-order Markov process (i.e., a random walk)</w:t>
      </w:r>
      <w:r w:rsidR="000F2E63">
        <w:rPr>
          <w:rFonts w:eastAsiaTheme="minorEastAsia"/>
          <w:color w:val="000000" w:themeColor="text1"/>
        </w:rPr>
        <w:t>, starting with a value of 0</w:t>
      </w:r>
      <w:r w:rsidR="000607DD">
        <w:rPr>
          <w:rFonts w:eastAsiaTheme="minorEastAsia"/>
          <w:color w:val="000000" w:themeColor="text1"/>
        </w:rPr>
        <w:t>, resulting in a temporal trajectory for each environmental driver that</w:t>
      </w:r>
      <w:r w:rsidR="000F2E63">
        <w:rPr>
          <w:rFonts w:eastAsiaTheme="minorEastAsia"/>
          <w:color w:val="000000" w:themeColor="text1"/>
        </w:rPr>
        <w:t xml:space="preserve"> influenced</w:t>
      </w:r>
      <w:r w:rsidR="000607DD">
        <w:rPr>
          <w:rFonts w:eastAsiaTheme="minorEastAsia"/>
          <w:color w:val="000000" w:themeColor="text1"/>
        </w:rPr>
        <w:t xml:space="preserve"> the temporal dynamics at each colony</w:t>
      </w:r>
      <w:r w:rsidR="006474FB">
        <w:rPr>
          <w:rFonts w:eastAsiaTheme="minorEastAsia"/>
          <w:color w:val="000000" w:themeColor="text1"/>
        </w:rPr>
        <w:t xml:space="preserve">. </w:t>
      </w:r>
      <w:r w:rsidR="00AC6F58">
        <w:rPr>
          <w:rFonts w:eastAsiaTheme="minorEastAsia"/>
          <w:color w:val="000000" w:themeColor="text1"/>
        </w:rPr>
        <w:t>In all simulations,</w:t>
      </w:r>
      <w:r w:rsidR="006474FB">
        <w:rPr>
          <w:rFonts w:eastAsiaTheme="minorEastAsia"/>
          <w:color w:val="000000" w:themeColor="text1"/>
        </w:rPr>
        <w:t xml:space="preserve"> </w:t>
      </w:r>
      <m:oMath>
        <m:sSub>
          <m:sSubPr>
            <m:ctrlPr>
              <w:rPr>
                <w:rFonts w:ascii="Cambria Math" w:hAnsi="Cambria Math"/>
                <w:i/>
              </w:rPr>
            </m:ctrlPr>
          </m:sSubPr>
          <m:e>
            <m:r>
              <w:rPr>
                <w:rFonts w:ascii="Cambria Math" w:hAnsi="Cambria Math"/>
              </w:rPr>
              <m:t>ENV</m:t>
            </m:r>
          </m:e>
          <m:sub>
            <m:r>
              <w:rPr>
                <w:rFonts w:ascii="Cambria Math" w:hAnsi="Cambria Math"/>
              </w:rPr>
              <m:t>UNSHARED,i,t</m:t>
            </m:r>
          </m:sub>
        </m:sSub>
      </m:oMath>
      <w:r w:rsidR="00686ED6">
        <w:rPr>
          <w:rFonts w:eastAsiaTheme="minorEastAsia"/>
        </w:rPr>
        <w:t xml:space="preserve"> was modeled as </w:t>
      </w:r>
      <m:oMath>
        <m:r>
          <w:rPr>
            <w:rFonts w:ascii="Cambria Math" w:eastAsiaTheme="minorEastAsia" w:hAnsi="Cambria Math"/>
          </w:rPr>
          <m:t>Normal(</m:t>
        </m:r>
        <m:sSub>
          <m:sSubPr>
            <m:ctrlPr>
              <w:rPr>
                <w:rFonts w:ascii="Cambria Math" w:hAnsi="Cambria Math"/>
                <w:i/>
              </w:rPr>
            </m:ctrlPr>
          </m:sSubPr>
          <m:e>
            <m:r>
              <w:rPr>
                <w:rFonts w:ascii="Cambria Math" w:hAnsi="Cambria Math"/>
              </w:rPr>
              <m:t>ENV</m:t>
            </m:r>
          </m:e>
          <m:sub>
            <m:r>
              <w:rPr>
                <w:rFonts w:ascii="Cambria Math" w:hAnsi="Cambria Math"/>
              </w:rPr>
              <m:t>UNSHARED,i,t-1</m:t>
            </m:r>
          </m:sub>
        </m:sSub>
        <m:r>
          <w:rPr>
            <w:rFonts w:ascii="Cambria Math" w:eastAsiaTheme="minorEastAsia" w:hAnsi="Cambria Math"/>
          </w:rPr>
          <m:t>,0.004)</m:t>
        </m:r>
      </m:oMath>
      <w:r w:rsidR="00686ED6">
        <w:rPr>
          <w:rFonts w:eastAsiaTheme="minorEastAsia"/>
        </w:rPr>
        <w:t>.  We considered two scenarios for</w:t>
      </w:r>
      <w:r w:rsidR="00694078">
        <w:rPr>
          <w:rFonts w:eastAsiaTheme="minorEastAsia"/>
        </w:rPr>
        <w:t xml:space="preserve"> </w:t>
      </w:r>
      <m:oMath>
        <m:sSub>
          <m:sSubPr>
            <m:ctrlPr>
              <w:rPr>
                <w:rFonts w:ascii="Cambria Math" w:hAnsi="Cambria Math"/>
                <w:i/>
              </w:rPr>
            </m:ctrlPr>
          </m:sSubPr>
          <m:e>
            <m:r>
              <w:rPr>
                <w:rFonts w:ascii="Cambria Math" w:hAnsi="Cambria Math"/>
              </w:rPr>
              <m:t>ENV</m:t>
            </m:r>
          </m:e>
          <m:sub>
            <m:r>
              <w:rPr>
                <w:rFonts w:ascii="Cambria Math" w:hAnsi="Cambria Math"/>
              </w:rPr>
              <m:t>SHARED,t</m:t>
            </m:r>
          </m:sub>
        </m:sSub>
      </m:oMath>
      <w:r w:rsidR="00194CB9">
        <w:rPr>
          <w:rFonts w:eastAsiaTheme="minorEastAsia"/>
        </w:rPr>
        <w:t xml:space="preserve">. </w:t>
      </w:r>
      <w:r w:rsidR="00AC6F58">
        <w:rPr>
          <w:rFonts w:eastAsiaTheme="minorEastAsia"/>
        </w:rPr>
        <w:t>The first</w:t>
      </w:r>
      <w:r w:rsidR="00194CB9">
        <w:rPr>
          <w:rFonts w:eastAsiaTheme="minorEastAsia"/>
        </w:rPr>
        <w:t xml:space="preserve"> scenario</w:t>
      </w:r>
      <w:r w:rsidR="006732FE">
        <w:rPr>
          <w:rFonts w:eastAsiaTheme="minorEastAsia"/>
        </w:rPr>
        <w:t xml:space="preserve"> omitted</w:t>
      </w:r>
      <w:r w:rsidR="00686ED6">
        <w:rPr>
          <w:rFonts w:eastAsiaTheme="minorEastAsia"/>
        </w:rPr>
        <w:t xml:space="preserve"> </w:t>
      </w:r>
      <m:oMath>
        <m:sSub>
          <m:sSubPr>
            <m:ctrlPr>
              <w:rPr>
                <w:rFonts w:ascii="Cambria Math" w:hAnsi="Cambria Math"/>
                <w:i/>
              </w:rPr>
            </m:ctrlPr>
          </m:sSubPr>
          <m:e>
            <m:r>
              <w:rPr>
                <w:rFonts w:ascii="Cambria Math" w:hAnsi="Cambria Math"/>
              </w:rPr>
              <m:t>ENV</m:t>
            </m:r>
          </m:e>
          <m:sub>
            <m:r>
              <w:rPr>
                <w:rFonts w:ascii="Cambria Math" w:hAnsi="Cambria Math"/>
              </w:rPr>
              <m:t>SHARED,t</m:t>
            </m:r>
          </m:sub>
        </m:sSub>
      </m:oMath>
      <w:r w:rsidR="006732FE">
        <w:rPr>
          <w:rFonts w:eastAsiaTheme="minorEastAsia"/>
        </w:rPr>
        <w:t xml:space="preserve"> altogether, allowing each colony to have fully independent trajectories described </w:t>
      </w:r>
      <w:r w:rsidR="007E77E0">
        <w:rPr>
          <w:rFonts w:eastAsiaTheme="minorEastAsia"/>
        </w:rPr>
        <w:t xml:space="preserve">entirely </w:t>
      </w:r>
      <w:r w:rsidR="006732FE">
        <w:rPr>
          <w:rFonts w:eastAsiaTheme="minorEastAsia"/>
        </w:rPr>
        <w:t xml:space="preserve">by </w:t>
      </w:r>
      <m:oMath>
        <m:sSub>
          <m:sSubPr>
            <m:ctrlPr>
              <w:rPr>
                <w:rFonts w:ascii="Cambria Math" w:hAnsi="Cambria Math"/>
                <w:i/>
              </w:rPr>
            </m:ctrlPr>
          </m:sSubPr>
          <m:e>
            <m:r>
              <w:rPr>
                <w:rFonts w:ascii="Cambria Math" w:hAnsi="Cambria Math"/>
              </w:rPr>
              <m:t>ENV</m:t>
            </m:r>
          </m:e>
          <m:sub>
            <m:r>
              <w:rPr>
                <w:rFonts w:ascii="Cambria Math" w:hAnsi="Cambria Math"/>
              </w:rPr>
              <m:t>UNSHARED,i,t</m:t>
            </m:r>
          </m:sub>
        </m:sSub>
      </m:oMath>
      <w:r w:rsidR="006732FE">
        <w:rPr>
          <w:rFonts w:eastAsiaTheme="minorEastAsia"/>
        </w:rPr>
        <w:t xml:space="preserve">.  The second scenario modeled the shared environmental driver as </w:t>
      </w:r>
      <m:oMath>
        <m:r>
          <w:rPr>
            <w:rFonts w:ascii="Cambria Math" w:eastAsiaTheme="minorEastAsia" w:hAnsi="Cambria Math"/>
          </w:rPr>
          <m:t>Normal(</m:t>
        </m:r>
        <m:sSub>
          <m:sSubPr>
            <m:ctrlPr>
              <w:rPr>
                <w:rFonts w:ascii="Cambria Math" w:hAnsi="Cambria Math"/>
                <w:i/>
              </w:rPr>
            </m:ctrlPr>
          </m:sSubPr>
          <m:e>
            <m:r>
              <w:rPr>
                <w:rFonts w:ascii="Cambria Math" w:hAnsi="Cambria Math"/>
              </w:rPr>
              <m:t>ENV</m:t>
            </m:r>
          </m:e>
          <m:sub>
            <m:r>
              <w:rPr>
                <w:rFonts w:ascii="Cambria Math" w:hAnsi="Cambria Math"/>
              </w:rPr>
              <m:t>SHARED,t-1</m:t>
            </m:r>
          </m:sub>
        </m:sSub>
        <m:r>
          <w:rPr>
            <w:rFonts w:ascii="Cambria Math" w:eastAsiaTheme="minorEastAsia" w:hAnsi="Cambria Math"/>
          </w:rPr>
          <m:t>,0.01)</m:t>
        </m:r>
      </m:oMath>
      <w:r w:rsidR="00686ED6">
        <w:rPr>
          <w:rFonts w:eastAsiaTheme="minorEastAsia"/>
        </w:rPr>
        <w:t>,</w:t>
      </w:r>
      <w:r w:rsidR="00A719E7">
        <w:rPr>
          <w:rFonts w:eastAsiaTheme="minorEastAsia"/>
        </w:rPr>
        <w:t xml:space="preserve"> thereby</w:t>
      </w:r>
      <w:r w:rsidR="00686ED6">
        <w:rPr>
          <w:rFonts w:eastAsiaTheme="minorEastAsia"/>
        </w:rPr>
        <w:t xml:space="preserve"> </w:t>
      </w:r>
      <w:r w:rsidR="006732FE">
        <w:rPr>
          <w:rFonts w:eastAsiaTheme="minorEastAsia"/>
        </w:rPr>
        <w:t xml:space="preserve">imposing a </w:t>
      </w:r>
      <w:r w:rsidR="00A719E7">
        <w:rPr>
          <w:rFonts w:eastAsiaTheme="minorEastAsia"/>
        </w:rPr>
        <w:t xml:space="preserve">moderate </w:t>
      </w:r>
      <w:r w:rsidR="00521134">
        <w:rPr>
          <w:rFonts w:eastAsiaTheme="minorEastAsia"/>
        </w:rPr>
        <w:t>correlation among colony-level trajectories</w:t>
      </w:r>
      <w:r w:rsidR="00A719E7">
        <w:rPr>
          <w:rFonts w:eastAsiaTheme="minorEastAsia"/>
        </w:rPr>
        <w:t xml:space="preserve"> because </w:t>
      </w:r>
      <m:oMath>
        <m:sSub>
          <m:sSubPr>
            <m:ctrlPr>
              <w:rPr>
                <w:rFonts w:ascii="Cambria Math" w:hAnsi="Cambria Math"/>
                <w:i/>
              </w:rPr>
            </m:ctrlPr>
          </m:sSubPr>
          <m:e>
            <m:r>
              <w:rPr>
                <w:rFonts w:ascii="Cambria Math" w:hAnsi="Cambria Math"/>
              </w:rPr>
              <m:t>ENV</m:t>
            </m:r>
          </m:e>
          <m:sub>
            <m:r>
              <w:rPr>
                <w:rFonts w:ascii="Cambria Math" w:hAnsi="Cambria Math"/>
              </w:rPr>
              <m:t>SHARED,t</m:t>
            </m:r>
          </m:sub>
        </m:sSub>
      </m:oMath>
      <w:r w:rsidR="00827070">
        <w:rPr>
          <w:rFonts w:eastAsiaTheme="minorEastAsia"/>
        </w:rPr>
        <w:t xml:space="preserve"> varied more through time than </w:t>
      </w:r>
      <m:oMath>
        <m:sSub>
          <m:sSubPr>
            <m:ctrlPr>
              <w:rPr>
                <w:rFonts w:ascii="Cambria Math" w:hAnsi="Cambria Math"/>
                <w:i/>
              </w:rPr>
            </m:ctrlPr>
          </m:sSubPr>
          <m:e>
            <m:r>
              <w:rPr>
                <w:rFonts w:ascii="Cambria Math" w:hAnsi="Cambria Math"/>
              </w:rPr>
              <m:t>ENV</m:t>
            </m:r>
          </m:e>
          <m:sub>
            <m:r>
              <w:rPr>
                <w:rFonts w:ascii="Cambria Math" w:hAnsi="Cambria Math"/>
              </w:rPr>
              <m:t>UNSHARED,i,t</m:t>
            </m:r>
          </m:sub>
        </m:sSub>
      </m:oMath>
      <w:r w:rsidR="00A719E7">
        <w:rPr>
          <w:rFonts w:eastAsiaTheme="minorEastAsia"/>
        </w:rPr>
        <w:t>.</w:t>
      </w:r>
    </w:p>
    <w:p w14:paraId="3C33D921" w14:textId="7D98BE54" w:rsidR="00193009" w:rsidRPr="00BB28D4" w:rsidRDefault="00193009" w:rsidP="00CF4672">
      <w:pPr>
        <w:spacing w:line="240" w:lineRule="auto"/>
        <w:rPr>
          <w:color w:val="000000" w:themeColor="text1"/>
        </w:rPr>
      </w:pPr>
      <w:r>
        <w:rPr>
          <w:rFonts w:eastAsiaTheme="minorEastAsia"/>
        </w:rPr>
        <w:t xml:space="preserve">Initial </w:t>
      </w:r>
      <w:r w:rsidR="00482911">
        <w:rPr>
          <w:rFonts w:eastAsiaTheme="minorEastAsia"/>
        </w:rPr>
        <w:t>population indices</w:t>
      </w:r>
      <w:r>
        <w:rPr>
          <w:rFonts w:eastAsiaTheme="minorEastAsia"/>
        </w:rPr>
        <w:t xml:space="preserve"> for each colony were drawn from a lognormal distribution according to </w:t>
      </w:r>
      <m:oMath>
        <m:sSub>
          <m:sSubPr>
            <m:ctrlPr>
              <w:rPr>
                <w:rFonts w:ascii="Cambria Math" w:hAnsi="Cambria Math"/>
                <w:i/>
              </w:rPr>
            </m:ctrlPr>
          </m:sSubPr>
          <m:e>
            <m:r>
              <w:rPr>
                <w:rFonts w:ascii="Cambria Math" w:hAnsi="Cambria Math"/>
              </w:rPr>
              <m:t>E</m:t>
            </m:r>
          </m:e>
          <m:sub>
            <m:r>
              <w:rPr>
                <w:rFonts w:ascii="Cambria Math" w:hAnsi="Cambria Math"/>
              </w:rPr>
              <m:t>i,1</m:t>
            </m:r>
          </m:sub>
        </m:sSub>
        <m:r>
          <w:rPr>
            <w:rFonts w:ascii="Cambria Math" w:hAnsi="Cambria Math"/>
          </w:rPr>
          <m:t>~Lognormal(log(10000), 0.25)</m:t>
        </m:r>
      </m:oMath>
      <w:r w:rsidR="00DB33C4">
        <w:rPr>
          <w:rFonts w:eastAsiaTheme="minorEastAsia"/>
        </w:rPr>
        <w:t xml:space="preserve">. </w:t>
      </w:r>
      <w:r>
        <w:rPr>
          <w:rFonts w:eastAsiaTheme="minorEastAsia"/>
        </w:rPr>
        <w:t xml:space="preserve">We assumed each colony was surveyed </w:t>
      </w:r>
      <w:r w:rsidR="007962E2">
        <w:rPr>
          <w:rFonts w:eastAsiaTheme="minorEastAsia"/>
        </w:rPr>
        <w:t xml:space="preserve">in </w:t>
      </w:r>
      <w:r w:rsidR="00E21FAC">
        <w:rPr>
          <w:rFonts w:eastAsiaTheme="minorEastAsia"/>
        </w:rPr>
        <w:t>3</w:t>
      </w:r>
      <w:r>
        <w:rPr>
          <w:rFonts w:eastAsiaTheme="minorEastAsia"/>
        </w:rPr>
        <w:t>-</w:t>
      </w:r>
      <w:r w:rsidR="000E4BD8">
        <w:rPr>
          <w:rFonts w:eastAsiaTheme="minorEastAsia"/>
        </w:rPr>
        <w:t>6</w:t>
      </w:r>
      <w:r>
        <w:rPr>
          <w:rFonts w:eastAsiaTheme="minorEastAsia"/>
        </w:rPr>
        <w:t xml:space="preserve"> </w:t>
      </w:r>
      <w:r w:rsidR="007962E2">
        <w:rPr>
          <w:rFonts w:eastAsiaTheme="minorEastAsia"/>
        </w:rPr>
        <w:t>randomly selected years</w:t>
      </w:r>
      <w:r>
        <w:rPr>
          <w:rFonts w:eastAsiaTheme="minorEastAsia"/>
        </w:rPr>
        <w:t xml:space="preserve"> across </w:t>
      </w:r>
      <w:r w:rsidR="00DB33C4">
        <w:rPr>
          <w:rFonts w:eastAsiaTheme="minorEastAsia"/>
        </w:rPr>
        <w:t xml:space="preserve">the 50-year period, with at least one survey occurring in the first and last 5 years of </w:t>
      </w:r>
      <w:r w:rsidR="007962E2">
        <w:rPr>
          <w:rFonts w:eastAsiaTheme="minorEastAsia"/>
        </w:rPr>
        <w:t xml:space="preserve">the simulation.  Observation error was simulated according to </w:t>
      </w:r>
      <w:r w:rsidR="0047373C">
        <w:rPr>
          <w:rFonts w:eastAsiaTheme="minorEastAsia"/>
        </w:rPr>
        <w:t>equation 2</w:t>
      </w:r>
      <w:r w:rsidR="00017F88">
        <w:rPr>
          <w:rFonts w:eastAsiaTheme="minorEastAsia"/>
        </w:rPr>
        <w:t xml:space="preserve">, </w:t>
      </w:r>
      <w:r w:rsidR="00DE1E30">
        <w:rPr>
          <w:rFonts w:eastAsiaTheme="minorEastAsia"/>
        </w:rPr>
        <w:t xml:space="preserve">with parameters </w:t>
      </w:r>
      <w:r w:rsidR="00BA1851">
        <w:rPr>
          <w:rFonts w:eastAsiaTheme="minorEastAsia"/>
        </w:rPr>
        <w:t xml:space="preserve">chosen from the posterior mean from the empirical analysis for Leach’s Storm Petrel, where </w:t>
      </w:r>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i,t</m:t>
                    </m:r>
                  </m:sub>
                </m:sSub>
              </m:e>
            </m:d>
          </m:e>
        </m:func>
        <m:r>
          <w:rPr>
            <w:rFonts w:ascii="Cambria Math" w:hAnsi="Cambria Math"/>
          </w:rPr>
          <m:t>~ Normal(-0.95+0.86×</m:t>
        </m:r>
        <m:sSub>
          <m:sSubPr>
            <m:ctrlPr>
              <w:rPr>
                <w:rFonts w:ascii="Cambria Math" w:hAnsi="Cambria Math"/>
                <w:i/>
              </w:rPr>
            </m:ctrlPr>
          </m:sSubPr>
          <m:e>
            <m:r>
              <m:rPr>
                <m:sty m:val="p"/>
              </m:rPr>
              <w:rPr>
                <w:rFonts w:ascii="Cambria Math" w:hAnsi="Cambria Math"/>
              </w:rPr>
              <m:t>log</m:t>
            </m:r>
            <m:r>
              <w:rPr>
                <w:rFonts w:ascii="Cambria Math" w:hAnsi="Cambria Math"/>
              </w:rPr>
              <m:t>(E</m:t>
            </m:r>
          </m:e>
          <m:sub>
            <m:r>
              <w:rPr>
                <w:rFonts w:ascii="Cambria Math" w:hAnsi="Cambria Math"/>
              </w:rPr>
              <m:t>i,t</m:t>
            </m:r>
          </m:sub>
        </m:sSub>
        <m:r>
          <w:rPr>
            <w:rFonts w:ascii="Cambria Math" w:hAnsi="Cambria Math"/>
          </w:rPr>
          <m:t>),</m:t>
        </m:r>
        <m:sSup>
          <m:sSupPr>
            <m:ctrlPr>
              <w:rPr>
                <w:rFonts w:ascii="Cambria Math" w:hAnsi="Cambria Math"/>
                <w:i/>
              </w:rPr>
            </m:ctrlPr>
          </m:sSupPr>
          <m:e>
            <m:r>
              <w:rPr>
                <w:rFonts w:ascii="Cambria Math" w:hAnsi="Cambria Math"/>
              </w:rPr>
              <m:t>0.45</m:t>
            </m:r>
          </m:e>
          <m:sup>
            <m:r>
              <w:rPr>
                <w:rFonts w:ascii="Cambria Math" w:hAnsi="Cambria Math"/>
              </w:rPr>
              <m:t>2</m:t>
            </m:r>
          </m:sup>
        </m:sSup>
        <m:r>
          <w:rPr>
            <w:rFonts w:ascii="Cambria Math" w:hAnsi="Cambria Math"/>
          </w:rPr>
          <m:t>)</m:t>
        </m:r>
        <m:r>
          <w:rPr>
            <w:rFonts w:ascii="Cambria Math" w:eastAsiaTheme="minorEastAsia" w:hAnsi="Cambria Math"/>
          </w:rPr>
          <m:t>.</m:t>
        </m:r>
      </m:oMath>
      <w:r w:rsidR="0072777B">
        <w:rPr>
          <w:rFonts w:eastAsiaTheme="minorEastAsia"/>
        </w:rPr>
        <w:t xml:space="preserve">  </w:t>
      </w:r>
      <w:r w:rsidR="00E476EF">
        <w:rPr>
          <w:rFonts w:eastAsiaTheme="minorEastAsia"/>
        </w:rPr>
        <w:t>Counts</w:t>
      </w:r>
      <w:r w:rsidR="0072777B">
        <w:rPr>
          <w:rFonts w:eastAsiaTheme="minorEastAsia"/>
        </w:rPr>
        <w:t xml:space="preserve"> were then simulated as Poisson random variables using equation 1.</w:t>
      </w:r>
    </w:p>
    <w:p w14:paraId="19F2941E" w14:textId="4F2CD14D" w:rsidR="0072777B" w:rsidRDefault="006F3989" w:rsidP="00CF4672">
      <w:pPr>
        <w:spacing w:line="240" w:lineRule="auto"/>
        <w:rPr>
          <w:rFonts w:eastAsiaTheme="minorEastAsia"/>
        </w:rPr>
      </w:pPr>
      <w:r>
        <w:rPr>
          <w:rFonts w:eastAsiaTheme="minorEastAsia"/>
        </w:rPr>
        <w:t xml:space="preserve">In each simulation, we calculated </w:t>
      </w: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r>
          <m:rPr>
            <m:sty m:val="p"/>
          </m:rP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E</m:t>
                </m:r>
              </m:e>
              <m:sub>
                <m:r>
                  <w:rPr>
                    <w:rFonts w:ascii="Cambria Math" w:hAnsi="Cambria Math"/>
                  </w:rPr>
                  <m:t>i,t</m:t>
                </m:r>
              </m:sub>
            </m:sSub>
          </m:e>
        </m:nary>
      </m:oMath>
      <w:r>
        <w:rPr>
          <w:rFonts w:eastAsiaTheme="minorEastAsia"/>
        </w:rPr>
        <w:t xml:space="preserve"> and </w:t>
      </w:r>
      <w:r w:rsidR="008234BF">
        <w:rPr>
          <w:rFonts w:eastAsiaTheme="minorEastAsia"/>
        </w:rPr>
        <w:t>estimated</w:t>
      </w:r>
      <w:r>
        <w:rPr>
          <w:rFonts w:eastAsiaTheme="minorEastAsia"/>
        </w:rPr>
        <w:t xml:space="preserve"> </w:t>
      </w:r>
      <w:r w:rsidR="008234BF">
        <w:rPr>
          <w:rFonts w:eastAsiaTheme="minorEastAsia"/>
        </w:rPr>
        <w:t>the</w:t>
      </w:r>
      <w:r w:rsidR="007F1C82">
        <w:rPr>
          <w:rFonts w:eastAsiaTheme="minorEastAsia"/>
        </w:rPr>
        <w:t xml:space="preserve"> </w:t>
      </w:r>
      <w:r w:rsidR="008234BF">
        <w:rPr>
          <w:rFonts w:eastAsiaTheme="minorEastAsia"/>
        </w:rPr>
        <w:t xml:space="preserve">“true” </w:t>
      </w:r>
      <w:r w:rsidR="007F1C82">
        <w:rPr>
          <w:rFonts w:eastAsiaTheme="minorEastAsia"/>
        </w:rPr>
        <w:t>smoothed</w:t>
      </w:r>
      <w:r w:rsidR="00BB28D4">
        <w:rPr>
          <w:rFonts w:eastAsiaTheme="minorEastAsia"/>
        </w:rPr>
        <w:t xml:space="preserve"> regional</w:t>
      </w:r>
      <w:r w:rsidR="0072777B">
        <w:rPr>
          <w:rFonts w:eastAsiaTheme="minorEastAsia"/>
        </w:rPr>
        <w:t xml:space="preserve"> tr</w:t>
      </w:r>
      <w:r w:rsidR="007F1C82">
        <w:rPr>
          <w:rFonts w:eastAsiaTheme="minorEastAsia"/>
        </w:rPr>
        <w:t>ajectory</w:t>
      </w:r>
      <w:r w:rsidR="0072777B">
        <w:rPr>
          <w:rFonts w:eastAsiaTheme="minorEastAsia"/>
        </w:rPr>
        <w:t xml:space="preserve"> </w:t>
      </w:r>
      <w:r w:rsidR="00BB28D4">
        <w:rPr>
          <w:rFonts w:eastAsiaTheme="minorEastAsia"/>
        </w:rPr>
        <w:t xml:space="preserve">by fitting a GAM to the </w:t>
      </w:r>
      <w:r w:rsidR="007F1C82">
        <w:rPr>
          <w:rFonts w:eastAsiaTheme="minorEastAsia"/>
        </w:rPr>
        <w:t xml:space="preserve">full </w:t>
      </w:r>
      <w:r w:rsidR="00BB28D4">
        <w:rPr>
          <w:rFonts w:eastAsiaTheme="minorEastAsia"/>
        </w:rPr>
        <w:t xml:space="preserve">simulated series of </w:t>
      </w: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oMath>
      <w:r w:rsidR="007F1C82">
        <w:rPr>
          <w:rFonts w:eastAsiaTheme="minorEastAsia"/>
        </w:rPr>
        <w:t xml:space="preserve"> </w:t>
      </w:r>
      <w:r w:rsidR="0031256F">
        <w:rPr>
          <w:rFonts w:eastAsiaTheme="minorEastAsia"/>
        </w:rPr>
        <w:t xml:space="preserve">using </w:t>
      </w:r>
      <w:r w:rsidR="00F23E50">
        <w:rPr>
          <w:rFonts w:eastAsiaTheme="minorEastAsia"/>
        </w:rPr>
        <w:t xml:space="preserve">the </w:t>
      </w:r>
      <w:proofErr w:type="spellStart"/>
      <w:r w:rsidR="00F23E50">
        <w:rPr>
          <w:rFonts w:eastAsiaTheme="minorEastAsia"/>
        </w:rPr>
        <w:t>mgcv</w:t>
      </w:r>
      <w:proofErr w:type="spellEnd"/>
      <w:r w:rsidR="00F23E50">
        <w:rPr>
          <w:rFonts w:eastAsiaTheme="minorEastAsia"/>
        </w:rPr>
        <w:t xml:space="preserve"> package in R</w:t>
      </w:r>
      <w:r>
        <w:rPr>
          <w:rFonts w:eastAsiaTheme="minorEastAsia"/>
        </w:rPr>
        <w:t xml:space="preserve">.  The regional trend was calculated </w:t>
      </w:r>
      <w:r w:rsidR="0031256F">
        <w:rPr>
          <w:rFonts w:eastAsiaTheme="minorEastAsia"/>
        </w:rPr>
        <w:t xml:space="preserve">using equation 7.  </w:t>
      </w:r>
      <w:r w:rsidR="00570A83">
        <w:rPr>
          <w:rFonts w:eastAsiaTheme="minorEastAsia"/>
        </w:rPr>
        <w:t xml:space="preserve">We then fit the Bayesian statistical model to the simulated observed data (i.e., </w:t>
      </w:r>
      <w:r w:rsidR="00E21FAC">
        <w:rPr>
          <w:rFonts w:eastAsiaTheme="minorEastAsia"/>
        </w:rPr>
        <w:t>only 3</w:t>
      </w:r>
      <w:r w:rsidR="00570A83">
        <w:rPr>
          <w:rFonts w:eastAsiaTheme="minorEastAsia"/>
        </w:rPr>
        <w:t>-</w:t>
      </w:r>
      <w:r w:rsidR="00530F2A">
        <w:rPr>
          <w:rFonts w:eastAsiaTheme="minorEastAsia"/>
        </w:rPr>
        <w:t>6</w:t>
      </w:r>
      <w:r w:rsidR="00570A83">
        <w:rPr>
          <w:rFonts w:eastAsiaTheme="minorEastAsia"/>
        </w:rPr>
        <w:t xml:space="preserve"> </w:t>
      </w:r>
      <w:r w:rsidR="00ED1DDB">
        <w:rPr>
          <w:rFonts w:eastAsiaTheme="minorEastAsia"/>
        </w:rPr>
        <w:t xml:space="preserve">imprecise surveys at each colony), </w:t>
      </w:r>
      <w:r w:rsidR="000A57F0">
        <w:rPr>
          <w:rFonts w:eastAsiaTheme="minorEastAsia"/>
        </w:rPr>
        <w:t xml:space="preserve">and compared the estimated trend to the true trend.  We repeated this exercise 250 times for each </w:t>
      </w:r>
      <w:r w:rsidR="008819F7">
        <w:rPr>
          <w:rFonts w:eastAsiaTheme="minorEastAsia"/>
        </w:rPr>
        <w:t>simulation scenario</w:t>
      </w:r>
      <w:r w:rsidR="000A57F0">
        <w:rPr>
          <w:rFonts w:eastAsiaTheme="minorEastAsia"/>
        </w:rPr>
        <w:t xml:space="preserve">.  </w:t>
      </w:r>
      <w:r w:rsidR="00530F2A">
        <w:rPr>
          <w:rFonts w:eastAsiaTheme="minorEastAsia"/>
        </w:rPr>
        <w:t>Finally, we calculated the</w:t>
      </w:r>
      <w:r w:rsidR="000A57F0">
        <w:rPr>
          <w:rFonts w:eastAsiaTheme="minorEastAsia"/>
        </w:rPr>
        <w:t xml:space="preserve"> mean bias in trend estimates, and credible interval coverage as the proportion of simulations where the </w:t>
      </w:r>
      <w:r w:rsidR="00E65F34">
        <w:rPr>
          <w:rFonts w:eastAsiaTheme="minorEastAsia"/>
        </w:rPr>
        <w:t xml:space="preserve">95% credible intervals </w:t>
      </w:r>
      <w:r w:rsidR="00EB69A6">
        <w:rPr>
          <w:rFonts w:eastAsiaTheme="minorEastAsia"/>
        </w:rPr>
        <w:t xml:space="preserve">on the regional trend estimates </w:t>
      </w:r>
      <w:r w:rsidR="00BB2225">
        <w:rPr>
          <w:rFonts w:eastAsiaTheme="minorEastAsia"/>
        </w:rPr>
        <w:t>contain</w:t>
      </w:r>
      <w:r w:rsidR="00EB69A6">
        <w:rPr>
          <w:rFonts w:eastAsiaTheme="minorEastAsia"/>
        </w:rPr>
        <w:t>ed</w:t>
      </w:r>
      <w:r w:rsidR="00BB2225">
        <w:rPr>
          <w:rFonts w:eastAsiaTheme="minorEastAsia"/>
        </w:rPr>
        <w:t xml:space="preserve"> the “true” simulated regional trend.</w:t>
      </w:r>
      <w:r w:rsidR="001B60F0">
        <w:rPr>
          <w:rFonts w:eastAsiaTheme="minorEastAsia"/>
        </w:rPr>
        <w:t xml:space="preserve">  </w:t>
      </w:r>
    </w:p>
    <w:p w14:paraId="1A76A571" w14:textId="77777777" w:rsidR="00BD45F2" w:rsidRDefault="00BD45F2" w:rsidP="00CF4672">
      <w:pPr>
        <w:spacing w:line="240" w:lineRule="auto"/>
        <w:rPr>
          <w:rFonts w:eastAsiaTheme="minorEastAsia"/>
        </w:rPr>
      </w:pPr>
    </w:p>
    <w:p w14:paraId="4413697A" w14:textId="674EDDB8" w:rsidR="00077DB4" w:rsidRDefault="00077DB4" w:rsidP="00077DB4">
      <w:pPr>
        <w:pStyle w:val="Heading2"/>
      </w:pPr>
      <w:commentRangeStart w:id="12"/>
      <w:r>
        <w:t>Application of GAMMs to seabird census data</w:t>
      </w:r>
    </w:p>
    <w:p w14:paraId="26DE68AB" w14:textId="4AECA24E" w:rsidR="00D82A53" w:rsidRDefault="005C6C13" w:rsidP="00C434F2">
      <w:pPr>
        <w:pStyle w:val="ListParagraph"/>
        <w:numPr>
          <w:ilvl w:val="0"/>
          <w:numId w:val="1"/>
        </w:numPr>
        <w:spacing w:line="240" w:lineRule="auto"/>
      </w:pPr>
      <w:r>
        <w:t>A</w:t>
      </w:r>
      <w:r w:rsidR="00BC521E">
        <w:t xml:space="preserve">pplication </w:t>
      </w:r>
      <w:r>
        <w:t xml:space="preserve">of GAMMs </w:t>
      </w:r>
      <w:r w:rsidR="00BC521E">
        <w:t>to real data</w:t>
      </w:r>
      <w:commentRangeEnd w:id="12"/>
      <w:r w:rsidR="005E7554">
        <w:rPr>
          <w:rStyle w:val="CommentReference"/>
        </w:rPr>
        <w:commentReference w:id="12"/>
      </w:r>
    </w:p>
    <w:p w14:paraId="1DEF1559" w14:textId="37789BBA" w:rsidR="003300DC" w:rsidRDefault="003300DC" w:rsidP="003300DC">
      <w:pPr>
        <w:pStyle w:val="ListParagraph"/>
        <w:numPr>
          <w:ilvl w:val="1"/>
          <w:numId w:val="1"/>
        </w:numPr>
        <w:spacing w:line="240" w:lineRule="auto"/>
      </w:pPr>
      <w:r>
        <w:t xml:space="preserve">Dave to explore sensitivity of </w:t>
      </w:r>
      <w:r w:rsidR="00173E4B">
        <w:t>model results to “</w:t>
      </w:r>
      <w:proofErr w:type="spellStart"/>
      <w:r w:rsidR="00173E4B">
        <w:t>wiggliness</w:t>
      </w:r>
      <w:proofErr w:type="spellEnd"/>
      <w:r w:rsidR="00173E4B">
        <w:t>”</w:t>
      </w:r>
      <w:r w:rsidR="00EB5F46">
        <w:t xml:space="preserve"> (</w:t>
      </w:r>
      <w:commentRangeStart w:id="13"/>
      <w:r w:rsidR="00EB5F46">
        <w:t>number of knots</w:t>
      </w:r>
      <w:commentRangeEnd w:id="13"/>
      <w:r w:rsidR="0086444B">
        <w:rPr>
          <w:rStyle w:val="CommentReference"/>
        </w:rPr>
        <w:commentReference w:id="13"/>
      </w:r>
      <w:r w:rsidR="00EB5F46">
        <w:t xml:space="preserve">, priors on </w:t>
      </w:r>
      <w:r w:rsidR="003543A3">
        <w:t>variance in GAMM coefficients)</w:t>
      </w:r>
    </w:p>
    <w:p w14:paraId="38398DD3" w14:textId="1DE25125" w:rsidR="00EE78F2" w:rsidRPr="009A12F8" w:rsidRDefault="00EE78F2" w:rsidP="00EE78F2">
      <w:pPr>
        <w:pStyle w:val="ListParagraph"/>
        <w:numPr>
          <w:ilvl w:val="0"/>
          <w:numId w:val="1"/>
        </w:numPr>
        <w:spacing w:line="240" w:lineRule="auto"/>
        <w:rPr>
          <w:rFonts w:eastAsiaTheme="minorEastAsia"/>
        </w:rPr>
      </w:pPr>
      <w:commentRangeStart w:id="14"/>
      <w:r w:rsidRPr="009A12F8">
        <w:rPr>
          <w:rFonts w:eastAsiaTheme="minorEastAsia"/>
        </w:rPr>
        <w:t xml:space="preserve">Mention how we chose “which colonies to include for the regional sum” if we decide not to use all colonies, and “which years to choose for </w:t>
      </w:r>
      <w:proofErr w:type="spellStart"/>
      <w:r w:rsidRPr="009A12F8">
        <w:rPr>
          <w:rFonts w:eastAsiaTheme="minorEastAsia"/>
        </w:rPr>
        <w:t>t_start</w:t>
      </w:r>
      <w:proofErr w:type="spellEnd"/>
      <w:r w:rsidRPr="009A12F8">
        <w:rPr>
          <w:rFonts w:eastAsiaTheme="minorEastAsia"/>
        </w:rPr>
        <w:t xml:space="preserve"> and </w:t>
      </w:r>
      <w:proofErr w:type="spellStart"/>
      <w:r w:rsidRPr="009A12F8">
        <w:rPr>
          <w:rFonts w:eastAsiaTheme="minorEastAsia"/>
        </w:rPr>
        <w:t>t_end</w:t>
      </w:r>
      <w:proofErr w:type="spellEnd"/>
      <w:r w:rsidRPr="009A12F8">
        <w:rPr>
          <w:rFonts w:eastAsiaTheme="minorEastAsia"/>
        </w:rPr>
        <w:t>” (e.g., if we only report trends for 1984 onwards for LESP, since Baccalieu does not have surveys prior to that date).</w:t>
      </w:r>
      <w:commentRangeEnd w:id="14"/>
      <w:r w:rsidR="00735FC5">
        <w:rPr>
          <w:rStyle w:val="CommentReference"/>
        </w:rPr>
        <w:commentReference w:id="14"/>
      </w:r>
    </w:p>
    <w:p w14:paraId="00C59D8B" w14:textId="77777777" w:rsidR="00EE78F2" w:rsidRDefault="00EE78F2" w:rsidP="00F56FEB">
      <w:pPr>
        <w:pStyle w:val="ListParagraph"/>
        <w:numPr>
          <w:ilvl w:val="0"/>
          <w:numId w:val="1"/>
        </w:numPr>
        <w:spacing w:line="240" w:lineRule="auto"/>
      </w:pPr>
    </w:p>
    <w:p w14:paraId="67D71A78" w14:textId="77777777" w:rsidR="000F3300" w:rsidRDefault="000F3300" w:rsidP="00F56FEB">
      <w:pPr>
        <w:pStyle w:val="Heading1"/>
      </w:pPr>
    </w:p>
    <w:p w14:paraId="51800935" w14:textId="56DC9899" w:rsidR="00140E1B" w:rsidRDefault="00544210" w:rsidP="00F56FEB">
      <w:pPr>
        <w:pStyle w:val="Heading1"/>
      </w:pPr>
      <w:commentRangeStart w:id="15"/>
      <w:r>
        <w:t>RESULTS</w:t>
      </w:r>
      <w:commentRangeEnd w:id="15"/>
      <w:r w:rsidR="009A12F8">
        <w:rPr>
          <w:rStyle w:val="CommentReference"/>
          <w:rFonts w:asciiTheme="minorHAnsi" w:eastAsiaTheme="minorHAnsi" w:hAnsiTheme="minorHAnsi" w:cstheme="minorBidi"/>
          <w:color w:val="auto"/>
        </w:rPr>
        <w:commentReference w:id="15"/>
      </w:r>
    </w:p>
    <w:p w14:paraId="0C63FF29" w14:textId="617A954E" w:rsidR="00140E1B" w:rsidRDefault="002E3F1F" w:rsidP="002E3F1F">
      <w:pPr>
        <w:pStyle w:val="ListParagraph"/>
        <w:numPr>
          <w:ilvl w:val="0"/>
          <w:numId w:val="1"/>
        </w:numPr>
        <w:spacing w:line="240" w:lineRule="auto"/>
      </w:pPr>
      <w:r>
        <w:t>Summarize census data for LHSP and ATPU</w:t>
      </w:r>
    </w:p>
    <w:p w14:paraId="4DADD884" w14:textId="053E5B85" w:rsidR="002E3F1F" w:rsidRDefault="007B087D" w:rsidP="002E3F1F">
      <w:pPr>
        <w:pStyle w:val="ListParagraph"/>
        <w:numPr>
          <w:ilvl w:val="0"/>
          <w:numId w:val="1"/>
        </w:numPr>
        <w:spacing w:line="240" w:lineRule="auto"/>
      </w:pPr>
      <w:r>
        <w:t>C</w:t>
      </w:r>
      <w:r w:rsidR="00017E8D">
        <w:t xml:space="preserve">olony-specific and regional plots of </w:t>
      </w:r>
      <w:r w:rsidR="00611547">
        <w:t>estimated abundance</w:t>
      </w:r>
    </w:p>
    <w:p w14:paraId="1BF32B06" w14:textId="270A3138" w:rsidR="00017E8D" w:rsidRDefault="00611547" w:rsidP="002E3F1F">
      <w:pPr>
        <w:pStyle w:val="ListParagraph"/>
        <w:numPr>
          <w:ilvl w:val="0"/>
          <w:numId w:val="1"/>
        </w:numPr>
        <w:spacing w:line="240" w:lineRule="auto"/>
      </w:pPr>
      <w:r>
        <w:t>Estimates of population trend over time</w:t>
      </w:r>
    </w:p>
    <w:p w14:paraId="502515AF" w14:textId="3B044D59" w:rsidR="00611547" w:rsidRDefault="00937FEF" w:rsidP="002E3F1F">
      <w:pPr>
        <w:pStyle w:val="ListParagraph"/>
        <w:numPr>
          <w:ilvl w:val="0"/>
          <w:numId w:val="1"/>
        </w:numPr>
        <w:spacing w:line="240" w:lineRule="auto"/>
      </w:pPr>
      <w:r>
        <w:t>Any</w:t>
      </w:r>
      <w:r w:rsidR="00611547">
        <w:t xml:space="preserve"> other applications</w:t>
      </w:r>
      <w:r>
        <w:t xml:space="preserve"> we want to include</w:t>
      </w:r>
      <w:r w:rsidR="00611547">
        <w:t>…</w:t>
      </w:r>
    </w:p>
    <w:p w14:paraId="010F70EC" w14:textId="688C572B" w:rsidR="00140E1B" w:rsidRDefault="00F84134" w:rsidP="00265047">
      <w:pPr>
        <w:spacing w:line="240" w:lineRule="auto"/>
      </w:pPr>
      <w:r w:rsidRPr="0049018C">
        <w:rPr>
          <w:i/>
          <w:iCs/>
        </w:rPr>
        <w:t>Potential figures</w:t>
      </w:r>
      <w:r>
        <w:t>: Map of colonies/relative colony size</w:t>
      </w:r>
      <w:r w:rsidR="00BA3B25">
        <w:t xml:space="preserve"> (DONE already by Dave!)</w:t>
      </w:r>
      <w:r>
        <w:t xml:space="preserve">, </w:t>
      </w:r>
      <w:r w:rsidR="0049018C">
        <w:t xml:space="preserve">lots of Dave’s pretty GAMM output </w:t>
      </w:r>
      <w:r w:rsidR="0049018C">
        <w:rPr>
          <w:rFonts w:ascii="Wingdings" w:eastAsia="Wingdings" w:hAnsi="Wingdings" w:cs="Wingdings"/>
        </w:rPr>
        <w:t>J</w:t>
      </w:r>
    </w:p>
    <w:p w14:paraId="28ED51D9" w14:textId="77777777" w:rsidR="00134A72" w:rsidRPr="0085686A" w:rsidRDefault="00134A72" w:rsidP="00134A72">
      <w:pPr>
        <w:spacing w:line="240" w:lineRule="auto"/>
      </w:pPr>
      <w:r>
        <w:rPr>
          <w:i/>
          <w:iCs/>
        </w:rPr>
        <w:t xml:space="preserve">Potential tables: </w:t>
      </w:r>
      <w:r w:rsidRPr="0085686A">
        <w:t>cen</w:t>
      </w:r>
      <w:r>
        <w:t>sus counts at major colonies? (or redundant w GAMM model figures?)</w:t>
      </w:r>
    </w:p>
    <w:p w14:paraId="0F260226" w14:textId="77777777" w:rsidR="00FC6346" w:rsidRDefault="00FC6346" w:rsidP="00265047">
      <w:pPr>
        <w:spacing w:line="240" w:lineRule="auto"/>
      </w:pPr>
    </w:p>
    <w:p w14:paraId="0E7B9E26" w14:textId="0A65EFA5" w:rsidR="00140E1B" w:rsidRDefault="00140E1B" w:rsidP="00F56FEB">
      <w:pPr>
        <w:pStyle w:val="Heading1"/>
      </w:pPr>
      <w:r>
        <w:t>D</w:t>
      </w:r>
      <w:r w:rsidR="00544210">
        <w:t>ISCUSSION</w:t>
      </w:r>
    </w:p>
    <w:p w14:paraId="29E946B8" w14:textId="5D3FC0EF" w:rsidR="00FC7E8E" w:rsidRDefault="005B3068" w:rsidP="00FC7E8E">
      <w:pPr>
        <w:pStyle w:val="Heading2"/>
      </w:pPr>
      <w:r>
        <w:t>Trend estimation</w:t>
      </w:r>
    </w:p>
    <w:p w14:paraId="68C067B6" w14:textId="64643903" w:rsidR="00140E1B" w:rsidRPr="0091606C" w:rsidRDefault="00526F44" w:rsidP="00526F44">
      <w:pPr>
        <w:pStyle w:val="ListParagraph"/>
        <w:numPr>
          <w:ilvl w:val="0"/>
          <w:numId w:val="1"/>
        </w:numPr>
        <w:spacing w:line="240" w:lineRule="auto"/>
        <w:rPr>
          <w:color w:val="538135" w:themeColor="accent6" w:themeShade="BF"/>
        </w:rPr>
      </w:pPr>
      <w:r w:rsidRPr="0091606C">
        <w:rPr>
          <w:color w:val="538135" w:themeColor="accent6" w:themeShade="BF"/>
        </w:rPr>
        <w:t>Importance of accuracy and precision in population estimates</w:t>
      </w:r>
      <w:r w:rsidR="00B87604" w:rsidRPr="0091606C">
        <w:rPr>
          <w:color w:val="538135" w:themeColor="accent6" w:themeShade="BF"/>
        </w:rPr>
        <w:t xml:space="preserve"> generally</w:t>
      </w:r>
      <w:r w:rsidR="00B57DBD" w:rsidRPr="0091606C">
        <w:rPr>
          <w:color w:val="538135" w:themeColor="accent6" w:themeShade="BF"/>
        </w:rPr>
        <w:t>/why this is maybe especially challenging for colonial seabirds</w:t>
      </w:r>
      <w:r w:rsidRPr="0091606C">
        <w:rPr>
          <w:color w:val="538135" w:themeColor="accent6" w:themeShade="BF"/>
        </w:rPr>
        <w:t>…</w:t>
      </w:r>
    </w:p>
    <w:p w14:paraId="485BD8CE" w14:textId="53AE3939" w:rsidR="006605BE" w:rsidRPr="0091606C" w:rsidRDefault="5D99C11F" w:rsidP="006605BE">
      <w:pPr>
        <w:pStyle w:val="ListParagraph"/>
        <w:numPr>
          <w:ilvl w:val="0"/>
          <w:numId w:val="1"/>
        </w:numPr>
        <w:spacing w:line="240" w:lineRule="auto"/>
        <w:rPr>
          <w:color w:val="538135" w:themeColor="accent6" w:themeShade="BF"/>
        </w:rPr>
      </w:pPr>
      <w:r w:rsidRPr="72F5A016">
        <w:rPr>
          <w:color w:val="538135" w:themeColor="accent6" w:themeShade="BF"/>
        </w:rPr>
        <w:t xml:space="preserve">Drivers of population trends… </w:t>
      </w:r>
      <w:commentRangeStart w:id="16"/>
      <w:r w:rsidRPr="72F5A016">
        <w:rPr>
          <w:color w:val="538135" w:themeColor="accent6" w:themeShade="BF"/>
        </w:rPr>
        <w:t>we can see how much detail we want to go into in this paper</w:t>
      </w:r>
      <w:commentRangeEnd w:id="16"/>
      <w:r w:rsidR="006605BE">
        <w:rPr>
          <w:rStyle w:val="CommentReference"/>
        </w:rPr>
        <w:commentReference w:id="16"/>
      </w:r>
      <w:r w:rsidRPr="72F5A016">
        <w:rPr>
          <w:color w:val="538135" w:themeColor="accent6" w:themeShade="BF"/>
        </w:rPr>
        <w:t>? (</w:t>
      </w:r>
      <w:r w:rsidR="7731B5DE" w:rsidRPr="72F5A016">
        <w:rPr>
          <w:color w:val="538135" w:themeColor="accent6" w:themeShade="BF"/>
        </w:rPr>
        <w:t xml:space="preserve">e.g. </w:t>
      </w:r>
      <w:commentRangeStart w:id="17"/>
      <w:r w:rsidRPr="72F5A016">
        <w:rPr>
          <w:color w:val="538135" w:themeColor="accent6" w:themeShade="BF"/>
        </w:rPr>
        <w:t>ATPU new stressor</w:t>
      </w:r>
      <w:commentRangeEnd w:id="17"/>
      <w:r w:rsidR="006605BE">
        <w:rPr>
          <w:rStyle w:val="CommentReference"/>
        </w:rPr>
        <w:commentReference w:id="17"/>
      </w:r>
      <w:r w:rsidRPr="72F5A016">
        <w:rPr>
          <w:color w:val="538135" w:themeColor="accent6" w:themeShade="BF"/>
        </w:rPr>
        <w:t>: food source alteration via climate change, no longer bycatch threat</w:t>
      </w:r>
      <w:r w:rsidR="7731B5DE" w:rsidRPr="72F5A016">
        <w:rPr>
          <w:color w:val="538135" w:themeColor="accent6" w:themeShade="BF"/>
        </w:rPr>
        <w:t xml:space="preserve"> to adult survival with halting of gillnetting</w:t>
      </w:r>
      <w:r w:rsidRPr="72F5A016">
        <w:rPr>
          <w:color w:val="538135" w:themeColor="accent6" w:themeShade="BF"/>
        </w:rPr>
        <w:t>…</w:t>
      </w:r>
      <w:r w:rsidR="7731B5DE" w:rsidRPr="72F5A016">
        <w:rPr>
          <w:color w:val="538135" w:themeColor="accent6" w:themeShade="BF"/>
        </w:rPr>
        <w:t xml:space="preserve"> We </w:t>
      </w:r>
      <w:r w:rsidRPr="72F5A016">
        <w:rPr>
          <w:color w:val="538135" w:themeColor="accent6" w:themeShade="BF"/>
        </w:rPr>
        <w:t xml:space="preserve">probably want to provide general context/discussion based on existing literature but not go </w:t>
      </w:r>
      <w:r w:rsidR="7731B5DE" w:rsidRPr="72F5A016">
        <w:rPr>
          <w:color w:val="538135" w:themeColor="accent6" w:themeShade="BF"/>
        </w:rPr>
        <w:t>much into detail in this paper)</w:t>
      </w:r>
    </w:p>
    <w:p w14:paraId="72BB23F6" w14:textId="2EBA0944" w:rsidR="5E0C63E3" w:rsidRPr="0091606C" w:rsidRDefault="06A1EF13" w:rsidP="5E0C63E3">
      <w:pPr>
        <w:pStyle w:val="ListParagraph"/>
        <w:numPr>
          <w:ilvl w:val="0"/>
          <w:numId w:val="1"/>
        </w:numPr>
        <w:spacing w:line="240" w:lineRule="auto"/>
        <w:rPr>
          <w:color w:val="538135" w:themeColor="accent6" w:themeShade="BF"/>
        </w:rPr>
      </w:pPr>
      <w:r w:rsidRPr="0091606C">
        <w:rPr>
          <w:color w:val="538135" w:themeColor="accent6" w:themeShade="BF"/>
        </w:rPr>
        <w:t xml:space="preserve">Ultimately knowing the error </w:t>
      </w:r>
      <w:proofErr w:type="spellStart"/>
      <w:r w:rsidRPr="0091606C">
        <w:rPr>
          <w:color w:val="538135" w:themeColor="accent6" w:themeShade="BF"/>
        </w:rPr>
        <w:t>etc</w:t>
      </w:r>
      <w:proofErr w:type="spellEnd"/>
      <w:r w:rsidRPr="0091606C">
        <w:rPr>
          <w:color w:val="538135" w:themeColor="accent6" w:themeShade="BF"/>
        </w:rPr>
        <w:t xml:space="preserve"> will help make surveys more efficient/prioritize future monitoring (with caution, i.e. </w:t>
      </w:r>
      <w:r w:rsidR="632D5661" w:rsidRPr="0091606C">
        <w:rPr>
          <w:color w:val="538135" w:themeColor="accent6" w:themeShade="BF"/>
        </w:rPr>
        <w:t xml:space="preserve">can’t </w:t>
      </w:r>
      <w:proofErr w:type="spellStart"/>
      <w:r w:rsidR="632D5661" w:rsidRPr="0091606C">
        <w:rPr>
          <w:color w:val="538135" w:themeColor="accent6" w:themeShade="BF"/>
        </w:rPr>
        <w:t>necesasrily</w:t>
      </w:r>
      <w:proofErr w:type="spellEnd"/>
      <w:r w:rsidR="632D5661" w:rsidRPr="0091606C">
        <w:rPr>
          <w:color w:val="538135" w:themeColor="accent6" w:themeShade="BF"/>
        </w:rPr>
        <w:t xml:space="preserve"> assume that parallel trends among colonies in the past will continue indefinitely into the future...?)</w:t>
      </w:r>
    </w:p>
    <w:p w14:paraId="74FEE0AC" w14:textId="377495C1" w:rsidR="006605BE" w:rsidRDefault="006032EC" w:rsidP="006032EC">
      <w:pPr>
        <w:pStyle w:val="Heading2"/>
      </w:pPr>
      <w:r>
        <w:t>Methodological considerations</w:t>
      </w:r>
    </w:p>
    <w:p w14:paraId="4A113B19" w14:textId="6CDCFDBB" w:rsidR="00B57DBD" w:rsidRPr="0091606C" w:rsidRDefault="009F4238" w:rsidP="00526F44">
      <w:pPr>
        <w:pStyle w:val="ListParagraph"/>
        <w:numPr>
          <w:ilvl w:val="0"/>
          <w:numId w:val="1"/>
        </w:numPr>
        <w:spacing w:line="240" w:lineRule="auto"/>
        <w:rPr>
          <w:color w:val="538135" w:themeColor="accent6" w:themeShade="BF"/>
        </w:rPr>
      </w:pPr>
      <w:r w:rsidRPr="0091606C">
        <w:rPr>
          <w:color w:val="538135" w:themeColor="accent6" w:themeShade="BF"/>
        </w:rPr>
        <w:t>History/range of applications of GA</w:t>
      </w:r>
      <w:r w:rsidR="00592146" w:rsidRPr="0091606C">
        <w:rPr>
          <w:color w:val="538135" w:themeColor="accent6" w:themeShade="BF"/>
        </w:rPr>
        <w:t>M</w:t>
      </w:r>
      <w:r w:rsidRPr="0091606C">
        <w:rPr>
          <w:color w:val="538135" w:themeColor="accent6" w:themeShade="BF"/>
        </w:rPr>
        <w:t>Ms/related approaches to this kind of question</w:t>
      </w:r>
    </w:p>
    <w:p w14:paraId="193354BF" w14:textId="135B4D0A" w:rsidR="009F4238" w:rsidRPr="0091606C" w:rsidRDefault="009F4238" w:rsidP="00526F44">
      <w:pPr>
        <w:pStyle w:val="ListParagraph"/>
        <w:numPr>
          <w:ilvl w:val="0"/>
          <w:numId w:val="1"/>
        </w:numPr>
        <w:spacing w:line="240" w:lineRule="auto"/>
        <w:rPr>
          <w:color w:val="538135" w:themeColor="accent6" w:themeShade="BF"/>
        </w:rPr>
      </w:pPr>
      <w:r w:rsidRPr="0091606C">
        <w:rPr>
          <w:color w:val="538135" w:themeColor="accent6" w:themeShade="BF"/>
        </w:rPr>
        <w:t>Methodological considerations/caveats/uncertainties</w:t>
      </w:r>
    </w:p>
    <w:p w14:paraId="5D5158AA" w14:textId="79BBBF89" w:rsidR="0E93A931" w:rsidRPr="0091606C" w:rsidRDefault="0E93A931" w:rsidP="3BB39F7A">
      <w:pPr>
        <w:pStyle w:val="ListParagraph"/>
        <w:numPr>
          <w:ilvl w:val="0"/>
          <w:numId w:val="1"/>
        </w:numPr>
        <w:spacing w:line="240" w:lineRule="auto"/>
        <w:rPr>
          <w:color w:val="538135" w:themeColor="accent6" w:themeShade="BF"/>
        </w:rPr>
      </w:pPr>
      <w:r w:rsidRPr="0091606C">
        <w:rPr>
          <w:color w:val="538135" w:themeColor="accent6" w:themeShade="BF"/>
        </w:rPr>
        <w:t>Differences in colony size/structure/pressure e.g. between QC and Atlantic: implications for model structure and/or application</w:t>
      </w:r>
    </w:p>
    <w:p w14:paraId="38688719" w14:textId="2651C73F" w:rsidR="00E52383" w:rsidRPr="0091606C" w:rsidRDefault="00E52383" w:rsidP="00526F44">
      <w:pPr>
        <w:pStyle w:val="ListParagraph"/>
        <w:numPr>
          <w:ilvl w:val="0"/>
          <w:numId w:val="1"/>
        </w:numPr>
        <w:spacing w:line="240" w:lineRule="auto"/>
        <w:rPr>
          <w:color w:val="538135" w:themeColor="accent6" w:themeShade="BF"/>
        </w:rPr>
      </w:pPr>
      <w:r w:rsidRPr="0091606C">
        <w:rPr>
          <w:color w:val="538135" w:themeColor="accent6" w:themeShade="BF"/>
        </w:rPr>
        <w:t>Discussion about how much faith to put in the model’s projections of pre-survey-data trends</w:t>
      </w:r>
      <w:r w:rsidR="00795D63">
        <w:rPr>
          <w:color w:val="538135" w:themeColor="accent6" w:themeShade="BF"/>
        </w:rPr>
        <w:t xml:space="preserve">* e.g. can discuss how GAMMs have tails that differ from the middle, and need for expert input to determine what portion of the GAMM trend to </w:t>
      </w:r>
      <w:proofErr w:type="gramStart"/>
      <w:r w:rsidR="00795D63">
        <w:rPr>
          <w:color w:val="538135" w:themeColor="accent6" w:themeShade="BF"/>
        </w:rPr>
        <w:t>actually use</w:t>
      </w:r>
      <w:proofErr w:type="gramEnd"/>
      <w:r w:rsidR="00795D63">
        <w:rPr>
          <w:color w:val="538135" w:themeColor="accent6" w:themeShade="BF"/>
        </w:rPr>
        <w:t xml:space="preserve"> for biological interpretation…</w:t>
      </w:r>
    </w:p>
    <w:p w14:paraId="5EC7625A" w14:textId="32119497" w:rsidR="005E549C" w:rsidRDefault="006032EC" w:rsidP="005E549C">
      <w:pPr>
        <w:pStyle w:val="Heading2"/>
      </w:pPr>
      <w:r>
        <w:t>Inferences about</w:t>
      </w:r>
      <w:r w:rsidR="005E549C">
        <w:t xml:space="preserve"> petrel and puffin dynamics</w:t>
      </w:r>
    </w:p>
    <w:p w14:paraId="17F6AE2D" w14:textId="1CD1BE09" w:rsidR="005E549C" w:rsidRPr="0091606C" w:rsidRDefault="005E549C" w:rsidP="005E549C">
      <w:pPr>
        <w:pStyle w:val="ListParagraph"/>
        <w:numPr>
          <w:ilvl w:val="0"/>
          <w:numId w:val="1"/>
        </w:numPr>
        <w:spacing w:line="240" w:lineRule="auto"/>
        <w:rPr>
          <w:color w:val="538135" w:themeColor="accent6" w:themeShade="BF"/>
        </w:rPr>
      </w:pPr>
      <w:r w:rsidRPr="0091606C">
        <w:rPr>
          <w:color w:val="538135" w:themeColor="accent6" w:themeShade="BF"/>
        </w:rPr>
        <w:t>ATPU vs LHSP: synchrony vs differences in dynamics across colonies</w:t>
      </w:r>
      <w:r w:rsidR="00CE6EAA" w:rsidRPr="0091606C">
        <w:rPr>
          <w:color w:val="538135" w:themeColor="accent6" w:themeShade="BF"/>
        </w:rPr>
        <w:t>, e.g. three regions (NL, Labrador</w:t>
      </w:r>
      <w:r w:rsidR="00F1132F" w:rsidRPr="0091606C">
        <w:rPr>
          <w:color w:val="538135" w:themeColor="accent6" w:themeShade="BF"/>
        </w:rPr>
        <w:t>, elsewhere…?)</w:t>
      </w:r>
      <w:r w:rsidR="00A332E4" w:rsidRPr="0091606C">
        <w:rPr>
          <w:color w:val="538135" w:themeColor="accent6" w:themeShade="BF"/>
        </w:rPr>
        <w:t xml:space="preserve"> -LHSP broad trends, ATPU more colony specific</w:t>
      </w:r>
    </w:p>
    <w:p w14:paraId="60088853" w14:textId="4986CCF3" w:rsidR="002009B7" w:rsidRPr="0091606C" w:rsidRDefault="002009B7" w:rsidP="00526F44">
      <w:pPr>
        <w:pStyle w:val="ListParagraph"/>
        <w:numPr>
          <w:ilvl w:val="0"/>
          <w:numId w:val="1"/>
        </w:numPr>
        <w:spacing w:line="240" w:lineRule="auto"/>
        <w:rPr>
          <w:color w:val="538135" w:themeColor="accent6" w:themeShade="BF"/>
        </w:rPr>
      </w:pPr>
      <w:r w:rsidRPr="0091606C">
        <w:rPr>
          <w:color w:val="538135" w:themeColor="accent6" w:themeShade="BF"/>
        </w:rPr>
        <w:t>Maybe also some exploration of how much trend interpretation changes with inclusion/exclusion of some colonies (e.g. based on largest colonies only, vs. including small ones</w:t>
      </w:r>
      <w:r w:rsidR="00933BCB" w:rsidRPr="0091606C">
        <w:rPr>
          <w:color w:val="538135" w:themeColor="accent6" w:themeShade="BF"/>
        </w:rPr>
        <w:t xml:space="preserve"> which give more</w:t>
      </w:r>
      <w:r w:rsidR="006A3E52" w:rsidRPr="0091606C">
        <w:rPr>
          <w:color w:val="538135" w:themeColor="accent6" w:themeShade="BF"/>
        </w:rPr>
        <w:t xml:space="preserve"> context</w:t>
      </w:r>
      <w:r w:rsidR="00726540" w:rsidRPr="0091606C">
        <w:rPr>
          <w:color w:val="538135" w:themeColor="accent6" w:themeShade="BF"/>
        </w:rPr>
        <w:t xml:space="preserve">, or </w:t>
      </w:r>
      <w:r w:rsidR="009840FF" w:rsidRPr="0091606C">
        <w:rPr>
          <w:color w:val="538135" w:themeColor="accent6" w:themeShade="BF"/>
        </w:rPr>
        <w:t>sub-region</w:t>
      </w:r>
      <w:r w:rsidR="00B9051F" w:rsidRPr="0091606C">
        <w:rPr>
          <w:color w:val="538135" w:themeColor="accent6" w:themeShade="BF"/>
        </w:rPr>
        <w:t xml:space="preserve"> information-sharing </w:t>
      </w:r>
      <w:r w:rsidR="00BC6192" w:rsidRPr="0091606C">
        <w:rPr>
          <w:color w:val="538135" w:themeColor="accent6" w:themeShade="BF"/>
        </w:rPr>
        <w:t>where dynamics are linked within a section of Atlantic Canada but not necessarily across the whole region</w:t>
      </w:r>
      <w:r w:rsidRPr="0091606C">
        <w:rPr>
          <w:color w:val="538135" w:themeColor="accent6" w:themeShade="BF"/>
        </w:rPr>
        <w:t>)</w:t>
      </w:r>
      <w:r w:rsidR="00EE0296" w:rsidRPr="0091606C">
        <w:rPr>
          <w:color w:val="538135" w:themeColor="accent6" w:themeShade="BF"/>
        </w:rPr>
        <w:t xml:space="preserve"> – e.g. mention also the small QC LHSP colonies as having conservation importance at margins of distribution even though they don’t represent much in terms of numbers; also changes to QC ATPU colonies too</w:t>
      </w:r>
    </w:p>
    <w:p w14:paraId="0A7D57D4" w14:textId="1622E293" w:rsidR="00486C55" w:rsidRPr="0091606C" w:rsidRDefault="00486C55" w:rsidP="00526F44">
      <w:pPr>
        <w:pStyle w:val="ListParagraph"/>
        <w:numPr>
          <w:ilvl w:val="0"/>
          <w:numId w:val="1"/>
        </w:numPr>
        <w:spacing w:line="240" w:lineRule="auto"/>
        <w:rPr>
          <w:color w:val="538135" w:themeColor="accent6" w:themeShade="BF"/>
        </w:rPr>
      </w:pPr>
      <w:r w:rsidRPr="0091606C">
        <w:rPr>
          <w:color w:val="538135" w:themeColor="accent6" w:themeShade="BF"/>
        </w:rPr>
        <w:t>Also modeling/discussion of cross-</w:t>
      </w:r>
      <w:proofErr w:type="spellStart"/>
      <w:r w:rsidRPr="0091606C">
        <w:rPr>
          <w:color w:val="538135" w:themeColor="accent6" w:themeShade="BF"/>
        </w:rPr>
        <w:t>spp</w:t>
      </w:r>
      <w:proofErr w:type="spellEnd"/>
      <w:r w:rsidRPr="0091606C">
        <w:rPr>
          <w:color w:val="538135" w:themeColor="accent6" w:themeShade="BF"/>
        </w:rPr>
        <w:t xml:space="preserve"> linkages btw ATPU-LHSP: we’ll find </w:t>
      </w:r>
      <w:r w:rsidR="007F4DF5" w:rsidRPr="0091606C">
        <w:rPr>
          <w:color w:val="538135" w:themeColor="accent6" w:themeShade="BF"/>
        </w:rPr>
        <w:t xml:space="preserve">their dynamics differ, but could be </w:t>
      </w:r>
      <w:r w:rsidR="007844ED" w:rsidRPr="0091606C">
        <w:rPr>
          <w:color w:val="538135" w:themeColor="accent6" w:themeShade="BF"/>
        </w:rPr>
        <w:t>interesting to show it anyway…</w:t>
      </w:r>
    </w:p>
    <w:p w14:paraId="31A42072" w14:textId="3EC35AB7" w:rsidR="00F01E5E" w:rsidRPr="00544210" w:rsidRDefault="00544210" w:rsidP="00544210">
      <w:pPr>
        <w:pStyle w:val="Heading2"/>
      </w:pPr>
      <w:r w:rsidRPr="00544210">
        <w:lastRenderedPageBreak/>
        <w:t>Conclusions</w:t>
      </w:r>
    </w:p>
    <w:p w14:paraId="0B7F19B9" w14:textId="69794325" w:rsidR="00A62CAA" w:rsidRPr="0091606C" w:rsidRDefault="00A62CAA" w:rsidP="00A62CAA">
      <w:pPr>
        <w:pStyle w:val="ListParagraph"/>
        <w:numPr>
          <w:ilvl w:val="0"/>
          <w:numId w:val="1"/>
        </w:numPr>
        <w:spacing w:line="240" w:lineRule="auto"/>
        <w:rPr>
          <w:color w:val="538135" w:themeColor="accent6" w:themeShade="BF"/>
        </w:rPr>
      </w:pPr>
      <w:r w:rsidRPr="0091606C">
        <w:rPr>
          <w:color w:val="538135" w:themeColor="accent6" w:themeShade="BF"/>
        </w:rPr>
        <w:t xml:space="preserve">Implications for monitoring/conservation of these </w:t>
      </w:r>
      <w:proofErr w:type="spellStart"/>
      <w:proofErr w:type="gramStart"/>
      <w:r w:rsidRPr="0091606C">
        <w:rPr>
          <w:color w:val="538135" w:themeColor="accent6" w:themeShade="BF"/>
        </w:rPr>
        <w:t>spp</w:t>
      </w:r>
      <w:proofErr w:type="spellEnd"/>
      <w:r w:rsidRPr="0091606C">
        <w:rPr>
          <w:color w:val="538135" w:themeColor="accent6" w:themeShade="BF"/>
        </w:rPr>
        <w:t xml:space="preserve"> in particular</w:t>
      </w:r>
      <w:r w:rsidR="00BE0416" w:rsidRPr="0091606C">
        <w:rPr>
          <w:color w:val="538135" w:themeColor="accent6" w:themeShade="BF"/>
        </w:rPr>
        <w:t>, including</w:t>
      </w:r>
      <w:proofErr w:type="gramEnd"/>
      <w:r w:rsidR="00BE0416" w:rsidRPr="0091606C">
        <w:rPr>
          <w:color w:val="538135" w:themeColor="accent6" w:themeShade="BF"/>
        </w:rPr>
        <w:t xml:space="preserve"> remaining information gaps (e.g. specific colonies needing updates?)</w:t>
      </w:r>
    </w:p>
    <w:p w14:paraId="18B1BEEB" w14:textId="37DD8160" w:rsidR="1FEA9B00" w:rsidRPr="0091606C" w:rsidRDefault="46FD771C" w:rsidP="1FEA9B00">
      <w:pPr>
        <w:pStyle w:val="ListParagraph"/>
        <w:numPr>
          <w:ilvl w:val="0"/>
          <w:numId w:val="1"/>
        </w:numPr>
        <w:spacing w:line="240" w:lineRule="auto"/>
        <w:rPr>
          <w:color w:val="538135" w:themeColor="accent6" w:themeShade="BF"/>
        </w:rPr>
      </w:pPr>
      <w:r w:rsidRPr="0091606C">
        <w:rPr>
          <w:color w:val="538135" w:themeColor="accent6" w:themeShade="BF"/>
        </w:rPr>
        <w:t>potential to apply this same approach to looking at ATPU and LHSP Atlantic wide (i.e. including European data, where colony trends may be very different than in Canada)</w:t>
      </w:r>
    </w:p>
    <w:p w14:paraId="0B54CA0F" w14:textId="28925FFF" w:rsidR="006B046C" w:rsidRPr="0091606C" w:rsidRDefault="006B046C" w:rsidP="00526F44">
      <w:pPr>
        <w:pStyle w:val="ListParagraph"/>
        <w:numPr>
          <w:ilvl w:val="0"/>
          <w:numId w:val="1"/>
        </w:numPr>
        <w:spacing w:line="240" w:lineRule="auto"/>
        <w:rPr>
          <w:color w:val="538135" w:themeColor="accent6" w:themeShade="BF"/>
        </w:rPr>
      </w:pPr>
      <w:r w:rsidRPr="0091606C">
        <w:rPr>
          <w:color w:val="538135" w:themeColor="accent6" w:themeShade="BF"/>
        </w:rPr>
        <w:t xml:space="preserve">Broader implications for best practices for monitoring of </w:t>
      </w:r>
      <w:r w:rsidR="00954C35" w:rsidRPr="0091606C">
        <w:rPr>
          <w:color w:val="538135" w:themeColor="accent6" w:themeShade="BF"/>
        </w:rPr>
        <w:t xml:space="preserve">similar </w:t>
      </w:r>
      <w:proofErr w:type="spellStart"/>
      <w:r w:rsidR="00954C35" w:rsidRPr="0091606C">
        <w:rPr>
          <w:color w:val="538135" w:themeColor="accent6" w:themeShade="BF"/>
        </w:rPr>
        <w:t>spp</w:t>
      </w:r>
      <w:proofErr w:type="spellEnd"/>
      <w:r w:rsidR="00954C35" w:rsidRPr="0091606C">
        <w:rPr>
          <w:color w:val="538135" w:themeColor="accent6" w:themeShade="BF"/>
        </w:rPr>
        <w:t>/</w:t>
      </w:r>
      <w:proofErr w:type="spellStart"/>
      <w:r w:rsidR="00954C35" w:rsidRPr="0091606C">
        <w:rPr>
          <w:color w:val="538135" w:themeColor="accent6" w:themeShade="BF"/>
        </w:rPr>
        <w:t>etc</w:t>
      </w:r>
      <w:proofErr w:type="spellEnd"/>
    </w:p>
    <w:p w14:paraId="02F3FFC5" w14:textId="77777777" w:rsidR="00526F44" w:rsidRDefault="00526F44" w:rsidP="00265047">
      <w:pPr>
        <w:spacing w:line="240" w:lineRule="auto"/>
      </w:pPr>
    </w:p>
    <w:p w14:paraId="1C353830" w14:textId="77777777" w:rsidR="00167B55" w:rsidRDefault="00167B55">
      <w:pPr>
        <w:rPr>
          <w:rFonts w:asciiTheme="majorHAnsi" w:eastAsiaTheme="majorEastAsia" w:hAnsiTheme="majorHAnsi" w:cstheme="majorBidi"/>
          <w:color w:val="2E74B5" w:themeColor="accent1" w:themeShade="BF"/>
          <w:sz w:val="32"/>
          <w:szCs w:val="32"/>
        </w:rPr>
      </w:pPr>
      <w:r>
        <w:br w:type="page"/>
      </w:r>
    </w:p>
    <w:p w14:paraId="2527C5BE" w14:textId="0B677D0E" w:rsidR="00140E1B" w:rsidRDefault="00167B55" w:rsidP="00F56FEB">
      <w:pPr>
        <w:pStyle w:val="Heading1"/>
      </w:pPr>
      <w:r>
        <w:lastRenderedPageBreak/>
        <w:t>REFERENCES</w:t>
      </w:r>
    </w:p>
    <w:p w14:paraId="2B6C4CA2" w14:textId="77777777" w:rsidR="00BA4D4D" w:rsidRDefault="00BA4D4D" w:rsidP="00265047">
      <w:pPr>
        <w:spacing w:line="240" w:lineRule="auto"/>
      </w:pPr>
    </w:p>
    <w:p w14:paraId="1059DEC3" w14:textId="77777777" w:rsidR="007821A3" w:rsidRDefault="007821A3" w:rsidP="002604E0">
      <w:pPr>
        <w:spacing w:line="240" w:lineRule="auto"/>
        <w:ind w:left="426" w:hanging="426"/>
      </w:pPr>
      <w:r w:rsidRPr="007821A3">
        <w:t>Anderson, O. R., Small, C. J., Croxall, J. P., Dunn, E. K., Sullivan, B. J., Yates, O., &amp; Black, A. (2011). Global seabird bycatch in longline fisheries. Endangered Species Research, 14(2), 91-106.</w:t>
      </w:r>
    </w:p>
    <w:p w14:paraId="6C089347" w14:textId="1D8848B4" w:rsidR="00D8774B" w:rsidRPr="00065E0B" w:rsidRDefault="00D8774B" w:rsidP="002604E0">
      <w:pPr>
        <w:spacing w:line="240" w:lineRule="auto"/>
        <w:ind w:left="426" w:hanging="426"/>
      </w:pPr>
      <w:proofErr w:type="spellStart"/>
      <w:r w:rsidRPr="00D8774B">
        <w:t>Arneill</w:t>
      </w:r>
      <w:proofErr w:type="spellEnd"/>
      <w:r w:rsidRPr="00D8774B">
        <w:t xml:space="preserve">, G. E., Perrins, C. M., Wood, M. J., Murphy, D., Pisani, L., </w:t>
      </w:r>
      <w:proofErr w:type="spellStart"/>
      <w:r w:rsidRPr="00D8774B">
        <w:t>Jessopp</w:t>
      </w:r>
      <w:proofErr w:type="spellEnd"/>
      <w:r w:rsidRPr="00D8774B">
        <w:t xml:space="preserve">, M. J., &amp; Quinn, J. L. (2019). Sampling strategies for species with high breeding-site fidelity: A case study in burrow-nesting seabirds. </w:t>
      </w:r>
      <w:proofErr w:type="spellStart"/>
      <w:r w:rsidRPr="00065E0B">
        <w:t>PloS</w:t>
      </w:r>
      <w:proofErr w:type="spellEnd"/>
      <w:r w:rsidRPr="00065E0B">
        <w:t xml:space="preserve"> one, 14(8), e0221625. </w:t>
      </w:r>
    </w:p>
    <w:p w14:paraId="092800E8" w14:textId="77777777" w:rsidR="00A95ADC" w:rsidRDefault="00A95ADC" w:rsidP="002604E0">
      <w:pPr>
        <w:spacing w:line="240" w:lineRule="auto"/>
        <w:ind w:left="426" w:hanging="426"/>
      </w:pPr>
      <w:r w:rsidRPr="00A95ADC">
        <w:t xml:space="preserve">Bicknell, A. W. J., Knight, M. E., </w:t>
      </w:r>
      <w:proofErr w:type="spellStart"/>
      <w:r w:rsidRPr="00A95ADC">
        <w:t>Bilton</w:t>
      </w:r>
      <w:proofErr w:type="spellEnd"/>
      <w:r w:rsidRPr="00A95ADC">
        <w:t>, D., Reid, J. B., Burke, T., &amp; Votier, S. C. (2012). Population genetic structure and long‐distance dispersal among seabird populations: Implications for colony persistence. Molecular Ecology, 21(12), 2863-2876.</w:t>
      </w:r>
    </w:p>
    <w:p w14:paraId="2C2F96A6" w14:textId="41B2F32E" w:rsidR="008C5E06" w:rsidRPr="00065E0B" w:rsidRDefault="008C5E06" w:rsidP="002604E0">
      <w:pPr>
        <w:spacing w:line="240" w:lineRule="auto"/>
        <w:ind w:left="426" w:hanging="426"/>
      </w:pPr>
      <w:r w:rsidRPr="008C5E06">
        <w:t xml:space="preserve">Bicknell, A. W., D. Oro, K. Camphuysen, and S.C. Votier. (2013) Potential consequences of discard reform for seabird communities. </w:t>
      </w:r>
      <w:r w:rsidRPr="00065E0B">
        <w:t>Journal of Applied Ecology, 50(3), 649-658.</w:t>
      </w:r>
    </w:p>
    <w:p w14:paraId="323E430E" w14:textId="468D4F20" w:rsidR="00661F71" w:rsidRPr="00065E0B" w:rsidRDefault="00661F71" w:rsidP="002604E0">
      <w:pPr>
        <w:spacing w:line="240" w:lineRule="auto"/>
        <w:ind w:left="426" w:hanging="426"/>
      </w:pPr>
      <w:commentRangeStart w:id="18"/>
      <w:proofErr w:type="spellStart"/>
      <w:r w:rsidRPr="00065E0B">
        <w:t>BirdLife</w:t>
      </w:r>
      <w:proofErr w:type="spellEnd"/>
      <w:r w:rsidRPr="00065E0B">
        <w:t xml:space="preserve"> International 2021</w:t>
      </w:r>
      <w:commentRangeEnd w:id="18"/>
      <w:r w:rsidR="0009628C">
        <w:rPr>
          <w:rStyle w:val="CommentReference"/>
        </w:rPr>
        <w:commentReference w:id="18"/>
      </w:r>
    </w:p>
    <w:p w14:paraId="5EF9F208" w14:textId="3B9380A4" w:rsidR="00F1357F" w:rsidRDefault="00F1357F" w:rsidP="002604E0">
      <w:pPr>
        <w:spacing w:line="240" w:lineRule="auto"/>
        <w:ind w:left="426" w:hanging="426"/>
      </w:pPr>
      <w:r w:rsidRPr="00F1357F">
        <w:t>Bond, A. L., S. I. Wilhelm, D. W. Pirie-Hay, G. J. Robertson, I. L. Pollet and J. Arany. (2023). Quantifying gull predation in a declining Leach’s Storm-petrel (</w:t>
      </w:r>
      <w:proofErr w:type="spellStart"/>
      <w:r w:rsidRPr="00F1357F">
        <w:rPr>
          <w:i/>
          <w:iCs/>
        </w:rPr>
        <w:t>Hydrobates</w:t>
      </w:r>
      <w:proofErr w:type="spellEnd"/>
      <w:r w:rsidRPr="00F1357F">
        <w:rPr>
          <w:i/>
          <w:iCs/>
        </w:rPr>
        <w:t xml:space="preserve"> </w:t>
      </w:r>
      <w:proofErr w:type="spellStart"/>
      <w:r w:rsidRPr="00F1357F">
        <w:rPr>
          <w:i/>
          <w:iCs/>
        </w:rPr>
        <w:t>leucorhous</w:t>
      </w:r>
      <w:proofErr w:type="spellEnd"/>
      <w:r w:rsidRPr="00F1357F">
        <w:t xml:space="preserve">) colony. Avian Conservation and Ecology 18(1):5. </w:t>
      </w:r>
      <w:hyperlink r:id="rId10" w:history="1">
        <w:r w:rsidRPr="00C62FBD">
          <w:rPr>
            <w:rStyle w:val="Hyperlink"/>
          </w:rPr>
          <w:t>https://doi.org/10.5751/ACE-02388-180105</w:t>
        </w:r>
      </w:hyperlink>
    </w:p>
    <w:p w14:paraId="57970FF3" w14:textId="5F587128" w:rsidR="0055259A" w:rsidRDefault="0055259A" w:rsidP="002604E0">
      <w:pPr>
        <w:spacing w:line="240" w:lineRule="auto"/>
        <w:ind w:left="426" w:hanging="426"/>
      </w:pPr>
      <w:r w:rsidRPr="00F1357F">
        <w:t xml:space="preserve">Buxton, R. T., Gormley, A. M., Jones, C. J., &amp; Lyver, P. O. B. (2016). </w:t>
      </w:r>
      <w:r w:rsidRPr="0055259A">
        <w:t xml:space="preserve">Monitoring burrowing petrel populations: A sampling scheme for the management of an island keystone species. The Journal of Wildlife Management, 80(1), 149-161. </w:t>
      </w:r>
    </w:p>
    <w:p w14:paraId="781EAB09" w14:textId="3BFF98D6" w:rsidR="00140E1B" w:rsidRDefault="00BA4D4D" w:rsidP="002604E0">
      <w:pPr>
        <w:spacing w:line="240" w:lineRule="auto"/>
        <w:ind w:left="426" w:hanging="426"/>
      </w:pPr>
      <w:commentRangeStart w:id="19"/>
      <w:commentRangeStart w:id="20"/>
      <w:commentRangeStart w:id="21"/>
      <w:r w:rsidRPr="00BA4D4D">
        <w:t xml:space="preserve">Calvert, A. </w:t>
      </w:r>
      <w:proofErr w:type="gramStart"/>
      <w:r w:rsidRPr="00BA4D4D">
        <w:t>M.</w:t>
      </w:r>
      <w:proofErr w:type="gramEnd"/>
      <w:r w:rsidRPr="00BA4D4D">
        <w:t xml:space="preserve"> and G. J. Robertson. 2002. Using multiple abundance estimators to infer population trends</w:t>
      </w:r>
      <w:r>
        <w:t xml:space="preserve"> </w:t>
      </w:r>
      <w:r w:rsidRPr="00BA4D4D">
        <w:t>in Atlantic puffins. Canadian Journal of Zoology 80: 1014-1021.</w:t>
      </w:r>
      <w:r w:rsidR="00397B02">
        <w:t xml:space="preserve"> </w:t>
      </w:r>
      <w:commentRangeEnd w:id="19"/>
      <w:r w:rsidR="0087415B">
        <w:rPr>
          <w:rStyle w:val="CommentReference"/>
        </w:rPr>
        <w:commentReference w:id="19"/>
      </w:r>
      <w:commentRangeEnd w:id="20"/>
      <w:r w:rsidR="0074286E">
        <w:rPr>
          <w:rStyle w:val="CommentReference"/>
        </w:rPr>
        <w:commentReference w:id="20"/>
      </w:r>
      <w:commentRangeEnd w:id="21"/>
      <w:r w:rsidR="00B8356F">
        <w:rPr>
          <w:rStyle w:val="CommentReference"/>
        </w:rPr>
        <w:commentReference w:id="21"/>
      </w:r>
    </w:p>
    <w:p w14:paraId="2DE348DE" w14:textId="77777777" w:rsidR="00B0212A" w:rsidRPr="00065E0B" w:rsidRDefault="00B0212A" w:rsidP="002604E0">
      <w:pPr>
        <w:tabs>
          <w:tab w:val="left" w:pos="-720"/>
          <w:tab w:val="left" w:pos="0"/>
        </w:tabs>
        <w:ind w:left="426" w:hanging="426"/>
      </w:pPr>
      <w:r w:rsidRPr="00B0212A">
        <w:t xml:space="preserve">Christensen-Dalsgaard, S., T. Anker-Nilssen, R. Crawford, A. Bond, G.M. Sigurðsson, G. </w:t>
      </w:r>
      <w:proofErr w:type="spellStart"/>
      <w:r w:rsidRPr="00B0212A">
        <w:t>Glemarec</w:t>
      </w:r>
      <w:proofErr w:type="spellEnd"/>
      <w:r w:rsidRPr="00B0212A">
        <w:t xml:space="preserve">, G., ... and K.M. </w:t>
      </w:r>
      <w:proofErr w:type="spellStart"/>
      <w:r w:rsidRPr="00B0212A">
        <w:t>Bærum</w:t>
      </w:r>
      <w:proofErr w:type="spellEnd"/>
      <w:r w:rsidRPr="00B0212A">
        <w:t xml:space="preserve">. (2019). What’s the catch with lumpsuckers? A North Atlantic study of seabird bycatch in lumpsucker gillnet fisheries. </w:t>
      </w:r>
      <w:r w:rsidRPr="00065E0B">
        <w:t>Biological Conservation, 240, 108278.</w:t>
      </w:r>
    </w:p>
    <w:p w14:paraId="25B327D3" w14:textId="77777777" w:rsidR="002604E0" w:rsidRDefault="002604E0" w:rsidP="002604E0">
      <w:pPr>
        <w:tabs>
          <w:tab w:val="left" w:pos="-720"/>
          <w:tab w:val="left" w:pos="0"/>
        </w:tabs>
        <w:ind w:left="426" w:hanging="426"/>
      </w:pPr>
      <w:r w:rsidRPr="002604E0">
        <w:t>Collins, S. M., Hedd, A., Fifield, D. A., Wilson, D. R., &amp; Montevecchi, W. A. (2022). Foraging paths of breeding Leach’s Storm-Petrels in relation to offshore oil platforms, breeding stage, and year. Frontiers in Marine Science, 9, 816659.</w:t>
      </w:r>
    </w:p>
    <w:p w14:paraId="15AB2AC0" w14:textId="650B7F99" w:rsidR="006E6932" w:rsidRPr="006E6932" w:rsidRDefault="002604E0" w:rsidP="002604E0">
      <w:pPr>
        <w:tabs>
          <w:tab w:val="left" w:pos="-720"/>
          <w:tab w:val="left" w:pos="0"/>
        </w:tabs>
        <w:ind w:left="426" w:hanging="426"/>
      </w:pPr>
      <w:proofErr w:type="spellStart"/>
      <w:r>
        <w:t>s</w:t>
      </w:r>
      <w:r w:rsidR="006E6932" w:rsidRPr="006E6932">
        <w:t>COSEWIC</w:t>
      </w:r>
      <w:proofErr w:type="spellEnd"/>
      <w:r w:rsidR="006E6932" w:rsidRPr="006E6932">
        <w:t xml:space="preserve">. (2020). COSEWIC assessment and status report on the Leach’s Storm-Petrel (Atlantic population) </w:t>
      </w:r>
      <w:proofErr w:type="spellStart"/>
      <w:r w:rsidR="006E6932" w:rsidRPr="00431263">
        <w:rPr>
          <w:i/>
          <w:iCs/>
        </w:rPr>
        <w:t>Oceanodroma</w:t>
      </w:r>
      <w:proofErr w:type="spellEnd"/>
      <w:r w:rsidR="006E6932" w:rsidRPr="00431263">
        <w:rPr>
          <w:i/>
          <w:iCs/>
        </w:rPr>
        <w:t xml:space="preserve"> </w:t>
      </w:r>
      <w:proofErr w:type="spellStart"/>
      <w:r w:rsidR="006E6932" w:rsidRPr="00431263">
        <w:rPr>
          <w:i/>
          <w:iCs/>
        </w:rPr>
        <w:t>leucorhoa</w:t>
      </w:r>
      <w:proofErr w:type="spellEnd"/>
      <w:r w:rsidR="006E6932" w:rsidRPr="006E6932">
        <w:t xml:space="preserve"> in Canada. Committee on the Status of Endangered Wildlife in Canada. Ottawa. xii + 70 pp. (</w:t>
      </w:r>
      <w:hyperlink r:id="rId11" w:history="1">
        <w:r w:rsidR="006E6932" w:rsidRPr="006E6932">
          <w:rPr>
            <w:rStyle w:val="Hyperlink"/>
          </w:rPr>
          <w:t>https://www.canada.ca/en/environment-climate-change/services/species-risk-public-registry.html</w:t>
        </w:r>
      </w:hyperlink>
      <w:r w:rsidR="006E6932" w:rsidRPr="006E6932">
        <w:t>).</w:t>
      </w:r>
    </w:p>
    <w:p w14:paraId="596B122D" w14:textId="77777777" w:rsidR="00246B2F" w:rsidRDefault="00246B2F" w:rsidP="002604E0">
      <w:pPr>
        <w:tabs>
          <w:tab w:val="left" w:pos="-720"/>
          <w:tab w:val="left" w:pos="0"/>
        </w:tabs>
        <w:ind w:left="426" w:hanging="426"/>
      </w:pPr>
      <w:r w:rsidRPr="00246B2F">
        <w:rPr>
          <w:lang w:val="fr-CA"/>
        </w:rPr>
        <w:t xml:space="preserve">Delord, K., Barbraud, C., Pinaud, D., </w:t>
      </w:r>
      <w:proofErr w:type="spellStart"/>
      <w:r w:rsidRPr="00246B2F">
        <w:rPr>
          <w:lang w:val="fr-CA"/>
        </w:rPr>
        <w:t>Letournel</w:t>
      </w:r>
      <w:proofErr w:type="spellEnd"/>
      <w:r w:rsidRPr="00246B2F">
        <w:rPr>
          <w:lang w:val="fr-CA"/>
        </w:rPr>
        <w:t xml:space="preserve">, B., </w:t>
      </w:r>
      <w:proofErr w:type="spellStart"/>
      <w:r w:rsidRPr="00246B2F">
        <w:rPr>
          <w:lang w:val="fr-CA"/>
        </w:rPr>
        <w:t>Jaugeon</w:t>
      </w:r>
      <w:proofErr w:type="spellEnd"/>
      <w:r w:rsidRPr="00246B2F">
        <w:rPr>
          <w:lang w:val="fr-CA"/>
        </w:rPr>
        <w:t xml:space="preserve">, B., </w:t>
      </w:r>
      <w:proofErr w:type="spellStart"/>
      <w:r w:rsidRPr="00246B2F">
        <w:rPr>
          <w:lang w:val="fr-CA"/>
        </w:rPr>
        <w:t>Goraguer</w:t>
      </w:r>
      <w:proofErr w:type="spellEnd"/>
      <w:r w:rsidRPr="00246B2F">
        <w:rPr>
          <w:lang w:val="fr-CA"/>
        </w:rPr>
        <w:t xml:space="preserve">, H., ... &amp; </w:t>
      </w:r>
      <w:proofErr w:type="spellStart"/>
      <w:r w:rsidRPr="00246B2F">
        <w:rPr>
          <w:lang w:val="fr-CA"/>
        </w:rPr>
        <w:t>Lormée</w:t>
      </w:r>
      <w:proofErr w:type="spellEnd"/>
      <w:r w:rsidRPr="00246B2F">
        <w:rPr>
          <w:lang w:val="fr-CA"/>
        </w:rPr>
        <w:t xml:space="preserve">, H. (2020). </w:t>
      </w:r>
      <w:r w:rsidRPr="00246B2F">
        <w:t xml:space="preserve">Movements of three </w:t>
      </w:r>
      <w:proofErr w:type="spellStart"/>
      <w:r w:rsidRPr="00246B2F">
        <w:t>alcid</w:t>
      </w:r>
      <w:proofErr w:type="spellEnd"/>
      <w:r w:rsidRPr="00246B2F">
        <w:t xml:space="preserve"> species breeding </w:t>
      </w:r>
      <w:proofErr w:type="spellStart"/>
      <w:r w:rsidRPr="00246B2F">
        <w:t>sympatrically</w:t>
      </w:r>
      <w:proofErr w:type="spellEnd"/>
      <w:r w:rsidRPr="00246B2F">
        <w:t xml:space="preserve"> in Saint Pierre and Miquelon, northwestern Atlantic Ocean. Journal of Ornithology, 161, 359-371.</w:t>
      </w:r>
    </w:p>
    <w:p w14:paraId="03A65039" w14:textId="6ADA7298" w:rsidR="00955B97" w:rsidRPr="001A2D8F" w:rsidRDefault="00955B97" w:rsidP="002604E0">
      <w:pPr>
        <w:tabs>
          <w:tab w:val="left" w:pos="-720"/>
          <w:tab w:val="left" w:pos="0"/>
        </w:tabs>
        <w:ind w:left="426" w:hanging="426"/>
      </w:pPr>
      <w:r w:rsidRPr="00955B97">
        <w:t xml:space="preserve">D'Entremont, K. J. N., L. Minich </w:t>
      </w:r>
      <w:proofErr w:type="spellStart"/>
      <w:r w:rsidRPr="00955B97">
        <w:t>Zitske</w:t>
      </w:r>
      <w:proofErr w:type="spellEnd"/>
      <w:r w:rsidRPr="00955B97">
        <w:t xml:space="preserve">, A. J. Gladwell, N. K. Elliott, R. A. Mauck, and R. A. Ronconi. (2020). Breeding population decline and associations with nest site use of Leach’s Storm-Petrels on Kent Island, New Brunswick from 2001 to 2018. </w:t>
      </w:r>
      <w:r w:rsidRPr="001A2D8F">
        <w:t xml:space="preserve">Avian Conservation and Ecology 15(1):11. </w:t>
      </w:r>
      <w:hyperlink r:id="rId12" w:history="1">
        <w:r w:rsidRPr="001A2D8F">
          <w:rPr>
            <w:rStyle w:val="Hyperlink"/>
          </w:rPr>
          <w:t>https://doi.org/10.5751/ACE-01526-150111</w:t>
        </w:r>
      </w:hyperlink>
      <w:r w:rsidRPr="001A2D8F">
        <w:t xml:space="preserve"> </w:t>
      </w:r>
    </w:p>
    <w:p w14:paraId="24A2253E" w14:textId="77777777" w:rsidR="004D6187" w:rsidRDefault="004D6187" w:rsidP="002604E0">
      <w:pPr>
        <w:tabs>
          <w:tab w:val="left" w:pos="-720"/>
          <w:tab w:val="left" w:pos="0"/>
        </w:tabs>
        <w:ind w:left="426" w:hanging="426"/>
      </w:pPr>
      <w:r w:rsidRPr="004D6187">
        <w:lastRenderedPageBreak/>
        <w:t xml:space="preserve">Dias, M. P., Martin, R., </w:t>
      </w:r>
      <w:proofErr w:type="spellStart"/>
      <w:r w:rsidRPr="004D6187">
        <w:t>Pearmain</w:t>
      </w:r>
      <w:proofErr w:type="spellEnd"/>
      <w:r w:rsidRPr="004D6187">
        <w:t>, E. J., Burfield, I. J., Small, C., Phillips, R. A., ... and Croxall, J. P. (2019). Threats to seabirds: a global assessment. Biological Conservation, 237, 525-537.</w:t>
      </w:r>
    </w:p>
    <w:p w14:paraId="034AD2DD" w14:textId="77777777" w:rsidR="00AB736E" w:rsidRDefault="00AB736E" w:rsidP="002604E0">
      <w:pPr>
        <w:tabs>
          <w:tab w:val="left" w:pos="-720"/>
          <w:tab w:val="left" w:pos="0"/>
        </w:tabs>
        <w:ind w:left="426" w:hanging="426"/>
      </w:pPr>
      <w:r w:rsidRPr="00AB736E">
        <w:t xml:space="preserve">Gilmour, M., S. </w:t>
      </w:r>
      <w:proofErr w:type="spellStart"/>
      <w:r w:rsidRPr="00AB736E">
        <w:t>Borrelle</w:t>
      </w:r>
      <w:proofErr w:type="spellEnd"/>
      <w:r w:rsidRPr="00AB736E">
        <w:t>, L. Elliott, R. Okawa, and A. Rodríguez. (2023). Pollution—Lights, plastics, oil, and contaminants. In Conservation of Marine Birds (pp. 177-216). Academic Press.</w:t>
      </w:r>
    </w:p>
    <w:p w14:paraId="5A68DBD3" w14:textId="77777777" w:rsidR="000E3A6B" w:rsidRDefault="000E3A6B" w:rsidP="002604E0">
      <w:pPr>
        <w:tabs>
          <w:tab w:val="left" w:pos="-720"/>
          <w:tab w:val="left" w:pos="0"/>
        </w:tabs>
        <w:ind w:left="426" w:hanging="426"/>
      </w:pPr>
      <w:proofErr w:type="spellStart"/>
      <w:r w:rsidRPr="000E3A6B">
        <w:t>Grémillet</w:t>
      </w:r>
      <w:proofErr w:type="spellEnd"/>
      <w:r w:rsidRPr="000E3A6B">
        <w:t xml:space="preserve">, D., A. </w:t>
      </w:r>
      <w:proofErr w:type="spellStart"/>
      <w:r w:rsidRPr="000E3A6B">
        <w:t>Ponchon</w:t>
      </w:r>
      <w:proofErr w:type="spellEnd"/>
      <w:r w:rsidRPr="000E3A6B">
        <w:t xml:space="preserve">, M. Paleczny, M. L. D. Palomares, V. </w:t>
      </w:r>
      <w:proofErr w:type="spellStart"/>
      <w:r w:rsidRPr="000E3A6B">
        <w:t>Karpouzi</w:t>
      </w:r>
      <w:proofErr w:type="spellEnd"/>
      <w:r w:rsidRPr="000E3A6B">
        <w:t>, and D. Pauly. (2018). Persisting worldwide seabird-fishery competition despite seabird community decline. Current Biology, 28(24), 4009-4013.</w:t>
      </w:r>
    </w:p>
    <w:p w14:paraId="70E5123C" w14:textId="77777777" w:rsidR="00532591" w:rsidRDefault="00532591" w:rsidP="002604E0">
      <w:pPr>
        <w:tabs>
          <w:tab w:val="left" w:pos="-720"/>
          <w:tab w:val="left" w:pos="0"/>
        </w:tabs>
        <w:ind w:left="426" w:hanging="426"/>
      </w:pPr>
      <w:r w:rsidRPr="00532591">
        <w:t>Harris, M. P., &amp; Wanless, S. (2011). The puffin. Bloomsbury Publishing.</w:t>
      </w:r>
    </w:p>
    <w:p w14:paraId="14DED0ED" w14:textId="1FBEAC4F" w:rsidR="00D428AA" w:rsidRDefault="00D428AA" w:rsidP="002604E0">
      <w:pPr>
        <w:tabs>
          <w:tab w:val="left" w:pos="-720"/>
          <w:tab w:val="left" w:pos="0"/>
        </w:tabs>
        <w:ind w:left="426" w:hanging="426"/>
      </w:pPr>
      <w:r w:rsidRPr="00457E6F">
        <w:t xml:space="preserve">Hedd, A., I. L. Pollet, R. A. Mauck, et al. </w:t>
      </w:r>
      <w:r w:rsidRPr="00D428AA">
        <w:t xml:space="preserve">(2018). Foraging areas, offshore habitat use, and colony overlap by incubating Leach’s storm-petrels </w:t>
      </w:r>
      <w:proofErr w:type="spellStart"/>
      <w:r w:rsidRPr="00D428AA">
        <w:rPr>
          <w:i/>
          <w:iCs/>
        </w:rPr>
        <w:t>Oceanodroma</w:t>
      </w:r>
      <w:proofErr w:type="spellEnd"/>
      <w:r w:rsidRPr="00D428AA">
        <w:rPr>
          <w:i/>
          <w:iCs/>
        </w:rPr>
        <w:t xml:space="preserve"> </w:t>
      </w:r>
      <w:proofErr w:type="spellStart"/>
      <w:r w:rsidRPr="00D428AA">
        <w:rPr>
          <w:i/>
          <w:iCs/>
        </w:rPr>
        <w:t>leucorhoa</w:t>
      </w:r>
      <w:proofErr w:type="spellEnd"/>
      <w:r w:rsidRPr="00D428AA">
        <w:t xml:space="preserve"> in the Northwest Atlantic. PLOS ONE 13: e0194389. </w:t>
      </w:r>
      <w:proofErr w:type="gramStart"/>
      <w:r w:rsidRPr="00D428AA">
        <w:t>doi:10.1371/journal.pone</w:t>
      </w:r>
      <w:proofErr w:type="gramEnd"/>
      <w:r w:rsidRPr="00D428AA">
        <w:t>.0194389</w:t>
      </w:r>
    </w:p>
    <w:p w14:paraId="3EDC701E" w14:textId="5BE9012C" w:rsidR="00FC318C" w:rsidRDefault="00FC318C" w:rsidP="002604E0">
      <w:pPr>
        <w:tabs>
          <w:tab w:val="left" w:pos="-720"/>
          <w:tab w:val="left" w:pos="0"/>
        </w:tabs>
        <w:ind w:left="426" w:hanging="426"/>
      </w:pPr>
      <w:r w:rsidRPr="00065E0B">
        <w:t xml:space="preserve">Horvitz, D. G., &amp; Thompson, D. J. (1952). </w:t>
      </w:r>
      <w:r w:rsidRPr="00FC318C">
        <w:t>A generalization of sampling without replacement from a finite universe. Journal of the American statistical Association, 47(260), 663-685.</w:t>
      </w:r>
    </w:p>
    <w:p w14:paraId="6BEBE699" w14:textId="77777777" w:rsidR="000E3C40" w:rsidRPr="00065E0B" w:rsidRDefault="000E3C40" w:rsidP="002604E0">
      <w:pPr>
        <w:tabs>
          <w:tab w:val="left" w:pos="-720"/>
          <w:tab w:val="left" w:pos="0"/>
        </w:tabs>
        <w:ind w:left="426" w:hanging="426"/>
      </w:pPr>
      <w:r w:rsidRPr="000E3C40">
        <w:t>Kellner, K., Meredith, M., &amp; Kellner, M. K. (2019). Package ‘</w:t>
      </w:r>
      <w:proofErr w:type="spellStart"/>
      <w:r w:rsidRPr="000E3C40">
        <w:t>jagsUI</w:t>
      </w:r>
      <w:proofErr w:type="spellEnd"/>
      <w:r w:rsidRPr="000E3C40">
        <w:t xml:space="preserve">’. A Wrapper </w:t>
      </w:r>
      <w:proofErr w:type="spellStart"/>
      <w:r w:rsidRPr="000E3C40">
        <w:t>Around'rjags</w:t>
      </w:r>
      <w:proofErr w:type="spellEnd"/>
      <w:r w:rsidRPr="000E3C40">
        <w:t xml:space="preserve">' to </w:t>
      </w:r>
      <w:proofErr w:type="spellStart"/>
      <w:r w:rsidRPr="000E3C40">
        <w:t>Streamline'JAGS'Analyses</w:t>
      </w:r>
      <w:proofErr w:type="spellEnd"/>
      <w:r w:rsidRPr="000E3C40">
        <w:t xml:space="preserve">. </w:t>
      </w:r>
      <w:r w:rsidRPr="00065E0B">
        <w:t xml:space="preserve">R Package Version, 1(1). </w:t>
      </w:r>
    </w:p>
    <w:p w14:paraId="4D7D2DA1" w14:textId="77777777" w:rsidR="006136C0" w:rsidRDefault="006136C0" w:rsidP="002604E0">
      <w:pPr>
        <w:tabs>
          <w:tab w:val="left" w:pos="-720"/>
          <w:tab w:val="left" w:pos="0"/>
        </w:tabs>
        <w:ind w:left="426" w:hanging="426"/>
      </w:pPr>
      <w:r w:rsidRPr="006136C0">
        <w:t xml:space="preserve">Kersten, O., Star, B., Leigh, D. M., Anker-Nilssen, T., Strøm, H., Danielsen, J., ... &amp; </w:t>
      </w:r>
      <w:proofErr w:type="spellStart"/>
      <w:r w:rsidRPr="006136C0">
        <w:t>Boessenkool</w:t>
      </w:r>
      <w:proofErr w:type="spellEnd"/>
      <w:r w:rsidRPr="006136C0">
        <w:t>, S. (2021). Complex population structure of the Atlantic puffin revealed by whole genome analyses. Communications Biology, 4(1), 922.</w:t>
      </w:r>
    </w:p>
    <w:p w14:paraId="6E6ED949" w14:textId="05F97153" w:rsidR="007C0BCD" w:rsidRDefault="007C0BCD" w:rsidP="002604E0">
      <w:pPr>
        <w:tabs>
          <w:tab w:val="left" w:pos="-720"/>
          <w:tab w:val="left" w:pos="0"/>
        </w:tabs>
        <w:ind w:left="426" w:hanging="426"/>
      </w:pPr>
      <w:r w:rsidRPr="007C0BCD">
        <w:t>Lavers, J. L., Hutton, I., &amp; Bond, A. L. (2019). Changes in technology and imperfect detection of nest contents impedes reliable estimates of population trends in burrowing seabirds. Global Ecology and Conservation, 17, e00579.</w:t>
      </w:r>
    </w:p>
    <w:p w14:paraId="45E3613E" w14:textId="60AD2B9C" w:rsidR="001253FF" w:rsidRPr="00506C8E" w:rsidRDefault="001253FF" w:rsidP="002604E0">
      <w:pPr>
        <w:tabs>
          <w:tab w:val="left" w:pos="-720"/>
          <w:tab w:val="left" w:pos="0"/>
        </w:tabs>
        <w:ind w:left="426" w:hanging="426"/>
      </w:pPr>
      <w:r w:rsidRPr="00065E0B">
        <w:t xml:space="preserve">Lieske, D. J., L.M. Tranquilla, R.A. Ronconi, and S. Abbott, S. (2020). </w:t>
      </w:r>
      <w:r w:rsidRPr="001253FF">
        <w:t xml:space="preserve">“Seas of risk”: Assessing the threats to colonial-nesting seabirds in Eastern Canada. </w:t>
      </w:r>
      <w:r w:rsidRPr="00506C8E">
        <w:t>Marine Policy, 115, 103863.</w:t>
      </w:r>
    </w:p>
    <w:p w14:paraId="5091B956" w14:textId="77777777" w:rsidR="00506C8E" w:rsidRDefault="00506C8E" w:rsidP="002604E0">
      <w:pPr>
        <w:tabs>
          <w:tab w:val="left" w:pos="-720"/>
          <w:tab w:val="left" w:pos="0"/>
        </w:tabs>
        <w:ind w:left="426" w:hanging="426"/>
      </w:pPr>
      <w:r w:rsidRPr="00506C8E">
        <w:t>Lowther, P. E., Diamond, A. W., Kress, S. W., Robertson, G. J., Russell, K., Nettleship, D. N., ... &amp; Boesman, P. F. D. (2020). Atlantic puffin (</w:t>
      </w:r>
      <w:proofErr w:type="spellStart"/>
      <w:r w:rsidRPr="00732348">
        <w:rPr>
          <w:i/>
          <w:iCs/>
        </w:rPr>
        <w:t>Fratercula</w:t>
      </w:r>
      <w:proofErr w:type="spellEnd"/>
      <w:r w:rsidRPr="00732348">
        <w:rPr>
          <w:i/>
          <w:iCs/>
        </w:rPr>
        <w:t xml:space="preserve"> </w:t>
      </w:r>
      <w:proofErr w:type="spellStart"/>
      <w:r w:rsidRPr="00732348">
        <w:rPr>
          <w:i/>
          <w:iCs/>
        </w:rPr>
        <w:t>arctica</w:t>
      </w:r>
      <w:proofErr w:type="spellEnd"/>
      <w:r w:rsidRPr="00506C8E">
        <w:t>), version 1.0. Birds of the world.</w:t>
      </w:r>
    </w:p>
    <w:p w14:paraId="44B06E66" w14:textId="1121965A" w:rsidR="00C710F1" w:rsidRDefault="00C710F1" w:rsidP="002604E0">
      <w:pPr>
        <w:tabs>
          <w:tab w:val="left" w:pos="-720"/>
          <w:tab w:val="left" w:pos="0"/>
        </w:tabs>
        <w:ind w:left="426" w:hanging="426"/>
      </w:pPr>
      <w:r w:rsidRPr="00C710F1">
        <w:t xml:space="preserve">Mercker, M., </w:t>
      </w:r>
      <w:proofErr w:type="spellStart"/>
      <w:r w:rsidRPr="00C710F1">
        <w:t>Markones</w:t>
      </w:r>
      <w:proofErr w:type="spellEnd"/>
      <w:r w:rsidRPr="00C710F1">
        <w:t>, N., Borkenhagen, K., Schwemmer, H., Wahl, J., &amp; Garthe, S. (2021). An integrated framework to estimate seabird population numbers and trends. The Journal of Wildlife Management, 85(4), 751-771.</w:t>
      </w:r>
    </w:p>
    <w:p w14:paraId="66F4AAE9" w14:textId="58A3A50F" w:rsidR="00661F71" w:rsidRPr="00065E0B" w:rsidRDefault="00661F71" w:rsidP="002604E0">
      <w:pPr>
        <w:tabs>
          <w:tab w:val="left" w:pos="-720"/>
          <w:tab w:val="left" w:pos="0"/>
        </w:tabs>
        <w:ind w:left="426" w:hanging="426"/>
      </w:pPr>
      <w:commentRangeStart w:id="22"/>
      <w:r w:rsidRPr="00065E0B">
        <w:t>Nettleship et al. 1980</w:t>
      </w:r>
      <w:commentRangeEnd w:id="22"/>
      <w:r w:rsidR="00FE0E50">
        <w:rPr>
          <w:rStyle w:val="CommentReference"/>
        </w:rPr>
        <w:commentReference w:id="22"/>
      </w:r>
    </w:p>
    <w:p w14:paraId="20724EAE" w14:textId="77777777" w:rsidR="00DD1B98" w:rsidRPr="00065E0B" w:rsidRDefault="00DD1B98" w:rsidP="002604E0">
      <w:pPr>
        <w:tabs>
          <w:tab w:val="left" w:pos="-720"/>
          <w:tab w:val="left" w:pos="0"/>
        </w:tabs>
        <w:ind w:left="426" w:hanging="426"/>
      </w:pPr>
      <w:r w:rsidRPr="00DD1B98">
        <w:t xml:space="preserve">Paleczny, M., E. Hammill, V. </w:t>
      </w:r>
      <w:proofErr w:type="spellStart"/>
      <w:r w:rsidRPr="00DD1B98">
        <w:t>Karpouzi</w:t>
      </w:r>
      <w:proofErr w:type="spellEnd"/>
      <w:r w:rsidRPr="00DD1B98">
        <w:t xml:space="preserve"> and D. Pauly (2015) Population trend of the world’s monitored seabirds, 1950-2010. </w:t>
      </w:r>
      <w:proofErr w:type="spellStart"/>
      <w:r w:rsidRPr="00065E0B">
        <w:t>PLoS</w:t>
      </w:r>
      <w:proofErr w:type="spellEnd"/>
      <w:r w:rsidRPr="00065E0B">
        <w:t xml:space="preserve"> ONE 10(6): e0129342. </w:t>
      </w:r>
      <w:proofErr w:type="gramStart"/>
      <w:r w:rsidRPr="00065E0B">
        <w:t>doi:10.1371/journal.pone</w:t>
      </w:r>
      <w:proofErr w:type="gramEnd"/>
      <w:r w:rsidRPr="00065E0B">
        <w:t xml:space="preserve">.0129342   </w:t>
      </w:r>
    </w:p>
    <w:p w14:paraId="11B771BC" w14:textId="77777777" w:rsidR="0080121F" w:rsidRDefault="0080121F" w:rsidP="002604E0">
      <w:pPr>
        <w:tabs>
          <w:tab w:val="left" w:pos="-720"/>
          <w:tab w:val="left" w:pos="0"/>
        </w:tabs>
        <w:ind w:left="426" w:hanging="426"/>
      </w:pPr>
      <w:r w:rsidRPr="0080121F">
        <w:t>Phillips, R. A., J. Fort, and M.P. Dias. (2023). Conservation status and overview of threats to seabirds, In: Young, L., and E. VanderWerf (Eds.), Conservation of Marine Birds, pp. 33-56, Academic Press.</w:t>
      </w:r>
    </w:p>
    <w:p w14:paraId="373083F6" w14:textId="30DFB88B" w:rsidR="00E34C63" w:rsidRDefault="00E34C63" w:rsidP="002604E0">
      <w:pPr>
        <w:tabs>
          <w:tab w:val="left" w:pos="-720"/>
          <w:tab w:val="left" w:pos="0"/>
        </w:tabs>
        <w:ind w:left="426" w:hanging="426"/>
      </w:pPr>
      <w:r w:rsidRPr="0080121F">
        <w:t xml:space="preserve">Plummer, M. (2003). </w:t>
      </w:r>
      <w:r w:rsidRPr="00E34C63">
        <w:t xml:space="preserve">JAGS: A program for analysis of Bayesian graphical models using Gibbs sampling. In Proceedings of the 3rd international workshop on distributed statistical computing (Vol. 124, No. 125.10, pp. 1-10). </w:t>
      </w:r>
    </w:p>
    <w:p w14:paraId="75468D26" w14:textId="58866729" w:rsidR="00AE417E" w:rsidRDefault="00B773F8" w:rsidP="002604E0">
      <w:pPr>
        <w:tabs>
          <w:tab w:val="left" w:pos="-720"/>
          <w:tab w:val="left" w:pos="0"/>
        </w:tabs>
        <w:ind w:left="426" w:hanging="426"/>
      </w:pPr>
      <w:r w:rsidRPr="00D530F3">
        <w:lastRenderedPageBreak/>
        <w:t xml:space="preserve">Pollet, I.L., Shutler, D., 2018. </w:t>
      </w:r>
      <w:r>
        <w:t xml:space="preserve">Leach’s storm petrel </w:t>
      </w:r>
      <w:proofErr w:type="spellStart"/>
      <w:r w:rsidRPr="2A5B3714">
        <w:rPr>
          <w:i/>
          <w:iCs/>
        </w:rPr>
        <w:t>Oceanodroma</w:t>
      </w:r>
      <w:proofErr w:type="spellEnd"/>
      <w:r w:rsidRPr="2A5B3714">
        <w:rPr>
          <w:i/>
          <w:iCs/>
        </w:rPr>
        <w:t xml:space="preserve"> </w:t>
      </w:r>
      <w:proofErr w:type="spellStart"/>
      <w:r w:rsidRPr="2A5B3714">
        <w:rPr>
          <w:i/>
          <w:iCs/>
        </w:rPr>
        <w:t>leucorhoa</w:t>
      </w:r>
      <w:proofErr w:type="spellEnd"/>
      <w:r>
        <w:t xml:space="preserve"> population</w:t>
      </w:r>
      <w:r w:rsidR="00F658D2">
        <w:t xml:space="preserve"> trends on Bon Portage Island, Canada. Seabird 31, 75–83.</w:t>
      </w:r>
    </w:p>
    <w:p w14:paraId="153733BC" w14:textId="6E478F25" w:rsidR="002D6983" w:rsidRDefault="002D6983" w:rsidP="002604E0">
      <w:pPr>
        <w:tabs>
          <w:tab w:val="left" w:pos="-720"/>
          <w:tab w:val="left" w:pos="0"/>
        </w:tabs>
        <w:ind w:left="426" w:hanging="426"/>
      </w:pPr>
      <w:r w:rsidRPr="002D6983">
        <w:t>Pollet, I.L., A.L. Bond, A. Hedd, C.E. Huntington, R.G. Butler, and R. Mauck. (2021). Leach's Storm-Petrel (</w:t>
      </w:r>
      <w:proofErr w:type="spellStart"/>
      <w:r w:rsidRPr="002D6983">
        <w:t>Hydrobates</w:t>
      </w:r>
      <w:proofErr w:type="spellEnd"/>
      <w:r w:rsidRPr="002D6983">
        <w:t xml:space="preserve"> </w:t>
      </w:r>
      <w:proofErr w:type="spellStart"/>
      <w:r w:rsidRPr="002D6983">
        <w:t>leucorhous</w:t>
      </w:r>
      <w:proofErr w:type="spellEnd"/>
      <w:r w:rsidRPr="002D6983">
        <w:t xml:space="preserve">), version 1.1. In Birds of the World (P.G. Rodewald, Editor). Cornell Lab of Ornithology, Ithaca, New York. Website: </w:t>
      </w:r>
      <w:hyperlink r:id="rId13" w:history="1">
        <w:r w:rsidRPr="00C62FBD">
          <w:rPr>
            <w:rStyle w:val="Hyperlink"/>
          </w:rPr>
          <w:t>https://doi.org/10.2173/bow.lcspet.01.1</w:t>
        </w:r>
      </w:hyperlink>
      <w:r>
        <w:t xml:space="preserve"> </w:t>
      </w:r>
      <w:r w:rsidRPr="002D6983">
        <w:t xml:space="preserve"> </w:t>
      </w:r>
    </w:p>
    <w:p w14:paraId="118371BC" w14:textId="2275450C" w:rsidR="00E92AEF" w:rsidRPr="001A2D8F" w:rsidRDefault="00E92AEF" w:rsidP="002604E0">
      <w:pPr>
        <w:tabs>
          <w:tab w:val="left" w:pos="-720"/>
          <w:tab w:val="left" w:pos="0"/>
        </w:tabs>
        <w:ind w:left="426" w:hanging="426"/>
      </w:pPr>
      <w:r w:rsidRPr="00E92AEF">
        <w:t xml:space="preserve">Pollet, I. L., A. K. Lenske, A. N. M. A. </w:t>
      </w:r>
      <w:proofErr w:type="spellStart"/>
      <w:r w:rsidRPr="00E92AEF">
        <w:t>Ausems</w:t>
      </w:r>
      <w:proofErr w:type="spellEnd"/>
      <w:r w:rsidRPr="00E92AEF">
        <w:t xml:space="preserve">, C. </w:t>
      </w:r>
      <w:proofErr w:type="spellStart"/>
      <w:r w:rsidRPr="00E92AEF">
        <w:t>Barbraud</w:t>
      </w:r>
      <w:proofErr w:type="spellEnd"/>
      <w:r w:rsidRPr="00E92AEF">
        <w:t xml:space="preserve">, Y. Bedolla-Guzmán, A. W. J. Bicknell, M. Bolton, A. L. Bond, K. </w:t>
      </w:r>
      <w:proofErr w:type="spellStart"/>
      <w:r w:rsidRPr="00E92AEF">
        <w:t>Delord</w:t>
      </w:r>
      <w:proofErr w:type="spellEnd"/>
      <w:r w:rsidRPr="00E92AEF">
        <w:t>, A. W. Diamond, D. A. Fifield, C. Gjerdrum, L. R. Halpin, E. S. Hansen, A. Hedd, R. Hoeg, H. L. Major, R. A. Mauck, G. McClelland, L. McFarlane Tranquilla, W. A. Montevecchi, M. Parker, I. Pratte, J.-F. Rail, G. J. Robertson, J. C. Rock, R. A. Ronconi, D. Shutler, I. J. Stenhouse, A. Takahashi, Y. Watanuki, L. J. Welch, S. I. Wilhelm, S. N.P. Wong and M. L. Mallory. (2023).  Experts' opinions on threats to Leach's Storm-Petrels (</w:t>
      </w:r>
      <w:proofErr w:type="spellStart"/>
      <w:r w:rsidRPr="00AC54E1">
        <w:rPr>
          <w:i/>
          <w:iCs/>
        </w:rPr>
        <w:t>Hydrobates</w:t>
      </w:r>
      <w:proofErr w:type="spellEnd"/>
      <w:r w:rsidRPr="00AC54E1">
        <w:rPr>
          <w:i/>
          <w:iCs/>
        </w:rPr>
        <w:t xml:space="preserve"> </w:t>
      </w:r>
      <w:proofErr w:type="spellStart"/>
      <w:r w:rsidRPr="00AC54E1">
        <w:rPr>
          <w:i/>
          <w:iCs/>
        </w:rPr>
        <w:t>leucorhous</w:t>
      </w:r>
      <w:proofErr w:type="spellEnd"/>
      <w:r w:rsidRPr="00E92AEF">
        <w:t xml:space="preserve">) across their global range. </w:t>
      </w:r>
      <w:r w:rsidRPr="001A2D8F">
        <w:t xml:space="preserve">Avian Conservation and Ecology 18(1):11. </w:t>
      </w:r>
      <w:hyperlink r:id="rId14" w:history="1">
        <w:r w:rsidRPr="001A2D8F">
          <w:rPr>
            <w:rStyle w:val="Hyperlink"/>
          </w:rPr>
          <w:t>https://doi.org/10.5751/ACE-02370-180111</w:t>
        </w:r>
      </w:hyperlink>
      <w:r w:rsidRPr="001A2D8F">
        <w:t xml:space="preserve"> </w:t>
      </w:r>
    </w:p>
    <w:p w14:paraId="450FD78A" w14:textId="77777777" w:rsidR="00C641F2" w:rsidRPr="00065E0B" w:rsidRDefault="00C641F2" w:rsidP="002604E0">
      <w:pPr>
        <w:ind w:left="426" w:hanging="426"/>
      </w:pPr>
      <w:r w:rsidRPr="00C641F2">
        <w:t xml:space="preserve">Pratte, I., Robertson, G. J., &amp; Mallory, M. L. (2017). Four </w:t>
      </w:r>
      <w:proofErr w:type="spellStart"/>
      <w:r w:rsidRPr="00C641F2">
        <w:t>sympatrically</w:t>
      </w:r>
      <w:proofErr w:type="spellEnd"/>
      <w:r w:rsidRPr="00C641F2">
        <w:t xml:space="preserve"> nesting auks show clear resource segregation in their foraging environment. </w:t>
      </w:r>
      <w:r w:rsidRPr="00065E0B">
        <w:t>Marine Ecology Progress Series, 572, 243-254.</w:t>
      </w:r>
    </w:p>
    <w:p w14:paraId="7694E673" w14:textId="7A08F79A" w:rsidR="00E632CA" w:rsidRDefault="00E632CA" w:rsidP="002604E0">
      <w:pPr>
        <w:ind w:left="426" w:hanging="426"/>
      </w:pPr>
      <w:r w:rsidRPr="00065E0B">
        <w:t xml:space="preserve">R Core Team (2024). </w:t>
      </w:r>
      <w:r>
        <w:t>R: A language and environment for statistical computing. R Foundation for Statistical Computing, Vienna, Austria. URL https://www.R-project.org/.</w:t>
      </w:r>
      <w:r w:rsidRPr="006B6A7F">
        <w:t xml:space="preserve"> </w:t>
      </w:r>
    </w:p>
    <w:p w14:paraId="4F82A256" w14:textId="2137D937" w:rsidR="00222F38" w:rsidRPr="00065E0B" w:rsidRDefault="6205B97B" w:rsidP="002604E0">
      <w:pPr>
        <w:ind w:left="426" w:hanging="426"/>
        <w:rPr>
          <w:lang w:val="fr-CA"/>
        </w:rPr>
      </w:pPr>
      <w:r>
        <w:t xml:space="preserve">Rail, J.-F. 2021. Eighteenth census of seabirds breeding in the sanctuaries of the North Shore of the Gulf of St. Lawrence, 2015. </w:t>
      </w:r>
      <w:r w:rsidRPr="00065E0B">
        <w:rPr>
          <w:lang w:val="fr-CA"/>
        </w:rPr>
        <w:t>Canadian Field-</w:t>
      </w:r>
      <w:proofErr w:type="spellStart"/>
      <w:r w:rsidRPr="00065E0B">
        <w:rPr>
          <w:lang w:val="fr-CA"/>
        </w:rPr>
        <w:t>Naturalist</w:t>
      </w:r>
      <w:proofErr w:type="spellEnd"/>
      <w:r w:rsidRPr="00065E0B">
        <w:rPr>
          <w:lang w:val="fr-CA"/>
        </w:rPr>
        <w:t xml:space="preserve"> 135(3): 221-233. </w:t>
      </w:r>
    </w:p>
    <w:p w14:paraId="2D4CC311" w14:textId="52076E0D" w:rsidR="43F06164" w:rsidRDefault="43F06164" w:rsidP="783F50A7">
      <w:pPr>
        <w:ind w:left="426" w:hanging="426"/>
      </w:pPr>
      <w:r w:rsidRPr="00065E0B">
        <w:rPr>
          <w:lang w:val="fr-CA"/>
        </w:rPr>
        <w:t xml:space="preserve">Rail, J.-F. and Chapdelaine, G. 2002. Quinzième inventaire des oiseaux marins dans les refuges de la Côte-Nord : techniques et résultats détaillés. </w:t>
      </w:r>
      <w:r>
        <w:t>Technical Report Series No. 392. Canadian Wildlife Service, Québec Region, Environment Canada, Sainte-Foy, xvi + 307 pages.</w:t>
      </w:r>
    </w:p>
    <w:p w14:paraId="0927B1E7" w14:textId="49295544" w:rsidR="00222F38" w:rsidRDefault="00222F38" w:rsidP="002604E0">
      <w:pPr>
        <w:ind w:left="426" w:hanging="426"/>
      </w:pPr>
      <w:r>
        <w:t>Regular, P., Montevecchi, W., Hedd, A., Robertson, G., &amp; Wilhelm, S. (2013). Canadian fishery closures provide a large-scale test of the impact of gillnet bycatch on seabird populations. Biology letters, 9(4), 20130088.</w:t>
      </w:r>
    </w:p>
    <w:p w14:paraId="1F07B617" w14:textId="17ADBEF9" w:rsidR="007E4BA6" w:rsidRDefault="007E4BA6" w:rsidP="002604E0">
      <w:pPr>
        <w:ind w:left="426" w:hanging="426"/>
      </w:pPr>
      <w:r>
        <w:t>Robertson &amp; Elliot 2002a, 2002b</w:t>
      </w:r>
    </w:p>
    <w:p w14:paraId="47FADC81" w14:textId="6F863A65" w:rsidR="00732DEB" w:rsidRPr="00065E0B" w:rsidRDefault="00732DEB" w:rsidP="002604E0">
      <w:pPr>
        <w:ind w:left="426" w:hanging="426"/>
      </w:pPr>
      <w:r w:rsidRPr="00065E0B">
        <w:t>Robertson et al. 2002a, 2002b</w:t>
      </w:r>
    </w:p>
    <w:p w14:paraId="62E27E8E" w14:textId="7B3A5DA6" w:rsidR="00FB7ADB" w:rsidRDefault="00FB7ADB" w:rsidP="002604E0">
      <w:pPr>
        <w:tabs>
          <w:tab w:val="left" w:pos="-720"/>
          <w:tab w:val="left" w:pos="0"/>
        </w:tabs>
        <w:ind w:left="426" w:hanging="426"/>
      </w:pPr>
      <w:r>
        <w:t xml:space="preserve">Robertson, G. J., J. Russell, R. Bryant, D. A. </w:t>
      </w:r>
      <w:proofErr w:type="gramStart"/>
      <w:r>
        <w:t>Fifield</w:t>
      </w:r>
      <w:proofErr w:type="gramEnd"/>
      <w:r>
        <w:t xml:space="preserve"> and </w:t>
      </w:r>
      <w:smartTag w:uri="urn:schemas-microsoft-com:office:smarttags" w:element="place">
        <w:r>
          <w:t>I.</w:t>
        </w:r>
      </w:smartTag>
      <w:r>
        <w:t xml:space="preserve"> J. Stenhouse. 2006. Size and trends of Leach’s Storm-Petrel </w:t>
      </w:r>
      <w:proofErr w:type="spellStart"/>
      <w:r>
        <w:rPr>
          <w:i/>
        </w:rPr>
        <w:t>Oceanodroma</w:t>
      </w:r>
      <w:proofErr w:type="spellEnd"/>
      <w:r>
        <w:t xml:space="preserve"> </w:t>
      </w:r>
      <w:proofErr w:type="spellStart"/>
      <w:r>
        <w:rPr>
          <w:i/>
        </w:rPr>
        <w:t>leucorhoa</w:t>
      </w:r>
      <w:proofErr w:type="spellEnd"/>
      <w:r>
        <w:t xml:space="preserve"> breeding populations in </w:t>
      </w:r>
      <w:smartTag w:uri="urn:schemas-microsoft-com:office:smarttags" w:element="place">
        <w:smartTag w:uri="urn:schemas-microsoft-com:office:smarttags" w:element="State">
          <w:r>
            <w:t>Newfoundland</w:t>
          </w:r>
        </w:smartTag>
      </w:smartTag>
      <w:r>
        <w:t>. Atlantic Seabirds 8: 41-50.</w:t>
      </w:r>
    </w:p>
    <w:p w14:paraId="150C257A" w14:textId="77777777" w:rsidR="00B14A4C" w:rsidRDefault="00B14A4C" w:rsidP="002604E0">
      <w:pPr>
        <w:tabs>
          <w:tab w:val="left" w:pos="-720"/>
          <w:tab w:val="left" w:pos="0"/>
        </w:tabs>
        <w:ind w:left="426" w:hanging="426"/>
      </w:pPr>
      <w:r w:rsidRPr="00B14A4C">
        <w:t>Ronconi, R. A., K.A. Allard, and P.D. Taylor. (2015). Bird interactions with offshore oil and gas platforms: Review of impacts and monitoring techniques. Journal of Environmental Management, 147, 34-45.</w:t>
      </w:r>
    </w:p>
    <w:p w14:paraId="7A2426C7" w14:textId="77777777" w:rsidR="004A06F2" w:rsidRDefault="004A06F2" w:rsidP="002604E0">
      <w:pPr>
        <w:autoSpaceDE w:val="0"/>
        <w:autoSpaceDN w:val="0"/>
        <w:adjustRightInd w:val="0"/>
        <w:ind w:left="426" w:hanging="426"/>
      </w:pPr>
      <w:r w:rsidRPr="004A06F2">
        <w:t>Sandvik, H., K.E. Erikstad, and B.E. Sæther, B. E. (2012). Climate affects seabird population dynamics both via reproduction and adult survival. Marine Ecology Progress Series, 454, 273-284.</w:t>
      </w:r>
    </w:p>
    <w:p w14:paraId="2B8F6040" w14:textId="77C5CBB0" w:rsidR="00FC318C" w:rsidRDefault="00FC318C" w:rsidP="002604E0">
      <w:pPr>
        <w:autoSpaceDE w:val="0"/>
        <w:autoSpaceDN w:val="0"/>
        <w:adjustRightInd w:val="0"/>
        <w:ind w:left="426" w:hanging="426"/>
      </w:pPr>
      <w:r w:rsidRPr="00FC318C">
        <w:t>Sauer, J. R., &amp; Link, W. A. (2011). Analysis of the North American breeding bird survey using hierarchical models. The Auk, 128(1), 87-98.</w:t>
      </w:r>
    </w:p>
    <w:p w14:paraId="04093D93" w14:textId="77777777" w:rsidR="00DC2C78" w:rsidRDefault="00DC2C78" w:rsidP="002604E0">
      <w:pPr>
        <w:autoSpaceDE w:val="0"/>
        <w:autoSpaceDN w:val="0"/>
        <w:adjustRightInd w:val="0"/>
        <w:ind w:left="426" w:hanging="426"/>
      </w:pPr>
      <w:r w:rsidRPr="00DC2C78">
        <w:lastRenderedPageBreak/>
        <w:t xml:space="preserve">Smith, A. C., &amp; Edwards, B. P. (2021). North American Breeding Bird Survey status and trend estimates to inform a wide range of conservation needs, using a flexible Bayesian hierarchical generalized additive model. The Condor, 123(1), duaa065. </w:t>
      </w:r>
    </w:p>
    <w:p w14:paraId="210F1F53" w14:textId="77777777" w:rsidR="00275220" w:rsidRDefault="00275220" w:rsidP="002604E0">
      <w:pPr>
        <w:autoSpaceDE w:val="0"/>
        <w:autoSpaceDN w:val="0"/>
        <w:adjustRightInd w:val="0"/>
        <w:ind w:left="426" w:hanging="426"/>
      </w:pPr>
      <w:r w:rsidRPr="00275220">
        <w:t xml:space="preserve">Symons, S. C., &amp; Diamond, A. W. (2022). Resource partitioning in Atlantic puffins and razorbills facing declining food: an analysis of feeding areas and dive </w:t>
      </w:r>
      <w:proofErr w:type="spellStart"/>
      <w:r w:rsidRPr="00275220">
        <w:t>behaviour</w:t>
      </w:r>
      <w:proofErr w:type="spellEnd"/>
      <w:r w:rsidRPr="00275220">
        <w:t xml:space="preserve"> in relation to diet. Marine Ecology Progress Series, 699, 153-165.</w:t>
      </w:r>
    </w:p>
    <w:p w14:paraId="38B23127" w14:textId="6B546E0F" w:rsidR="00134B13" w:rsidRPr="00D959B3" w:rsidRDefault="00134B13" w:rsidP="002604E0">
      <w:pPr>
        <w:autoSpaceDE w:val="0"/>
        <w:autoSpaceDN w:val="0"/>
        <w:adjustRightInd w:val="0"/>
        <w:ind w:left="426" w:hanging="426"/>
      </w:pPr>
      <w:r w:rsidRPr="00467BB5">
        <w:t>Wilhelm, S.</w:t>
      </w:r>
      <w:r>
        <w:t xml:space="preserve"> I</w:t>
      </w:r>
      <w:r w:rsidRPr="00467BB5">
        <w:t xml:space="preserve">., </w:t>
      </w:r>
      <w:r>
        <w:t xml:space="preserve">J. Mailhiot, J. Arany, J. W. </w:t>
      </w:r>
      <w:proofErr w:type="spellStart"/>
      <w:r>
        <w:t>Chardine</w:t>
      </w:r>
      <w:proofErr w:type="spellEnd"/>
      <w:r>
        <w:t>, G. J. Robertson and P. C. Ryan</w:t>
      </w:r>
      <w:r w:rsidRPr="00467BB5">
        <w:t xml:space="preserve">. </w:t>
      </w:r>
      <w:r>
        <w:t>2015</w:t>
      </w:r>
      <w:r w:rsidRPr="00467BB5">
        <w:t>. Update and trends of three important seabird populations in the western North Atlantic using a geographic information syst</w:t>
      </w:r>
      <w:r>
        <w:t>em approach. Marine Ornithology 43: 211-222.</w:t>
      </w:r>
    </w:p>
    <w:p w14:paraId="2E60E36E" w14:textId="64F2263F" w:rsidR="00693E63" w:rsidRDefault="00693E63" w:rsidP="002604E0">
      <w:pPr>
        <w:autoSpaceDE w:val="0"/>
        <w:autoSpaceDN w:val="0"/>
        <w:adjustRightInd w:val="0"/>
        <w:ind w:left="426" w:hanging="426"/>
        <w:rPr>
          <w:color w:val="000000"/>
        </w:rPr>
      </w:pPr>
      <w:r>
        <w:rPr>
          <w:color w:val="000000"/>
        </w:rPr>
        <w:t>Wilhelm, S., A.</w:t>
      </w:r>
      <w:r w:rsidRPr="00F90484">
        <w:rPr>
          <w:color w:val="000000"/>
        </w:rPr>
        <w:t xml:space="preserve"> Hedd, G</w:t>
      </w:r>
      <w:r>
        <w:rPr>
          <w:color w:val="000000"/>
        </w:rPr>
        <w:t>.</w:t>
      </w:r>
      <w:r w:rsidRPr="00F90484">
        <w:rPr>
          <w:color w:val="000000"/>
        </w:rPr>
        <w:t xml:space="preserve"> J. Robertson, </w:t>
      </w:r>
      <w:r>
        <w:rPr>
          <w:color w:val="000000"/>
        </w:rPr>
        <w:t xml:space="preserve">J. </w:t>
      </w:r>
      <w:r w:rsidRPr="00F90484">
        <w:rPr>
          <w:color w:val="000000"/>
        </w:rPr>
        <w:t>Mailhiot, P</w:t>
      </w:r>
      <w:r>
        <w:rPr>
          <w:color w:val="000000"/>
        </w:rPr>
        <w:t>.</w:t>
      </w:r>
      <w:r w:rsidRPr="00F90484">
        <w:rPr>
          <w:color w:val="000000"/>
        </w:rPr>
        <w:t xml:space="preserve"> M. Regular,</w:t>
      </w:r>
      <w:r>
        <w:rPr>
          <w:color w:val="000000"/>
        </w:rPr>
        <w:t xml:space="preserve"> </w:t>
      </w:r>
      <w:r w:rsidRPr="00F90484">
        <w:rPr>
          <w:color w:val="000000"/>
        </w:rPr>
        <w:t>P</w:t>
      </w:r>
      <w:r>
        <w:rPr>
          <w:color w:val="000000"/>
        </w:rPr>
        <w:t>. C. Ryan</w:t>
      </w:r>
      <w:r w:rsidRPr="00F90484">
        <w:rPr>
          <w:color w:val="000000"/>
        </w:rPr>
        <w:t xml:space="preserve"> and R</w:t>
      </w:r>
      <w:r>
        <w:rPr>
          <w:color w:val="000000"/>
        </w:rPr>
        <w:t>.</w:t>
      </w:r>
      <w:r w:rsidRPr="00F90484">
        <w:rPr>
          <w:color w:val="000000"/>
        </w:rPr>
        <w:t xml:space="preserve"> D. Elliot</w:t>
      </w:r>
      <w:r>
        <w:rPr>
          <w:color w:val="000000"/>
        </w:rPr>
        <w:t>. 2020. T</w:t>
      </w:r>
      <w:r w:rsidRPr="00F90484">
        <w:rPr>
          <w:color w:val="000000"/>
        </w:rPr>
        <w:t>he worl</w:t>
      </w:r>
      <w:r>
        <w:rPr>
          <w:color w:val="000000"/>
        </w:rPr>
        <w:t>d’s largest breeding colony of Leach’s S</w:t>
      </w:r>
      <w:r w:rsidRPr="00F90484">
        <w:rPr>
          <w:color w:val="000000"/>
        </w:rPr>
        <w:t>torm-petrel</w:t>
      </w:r>
      <w:r>
        <w:rPr>
          <w:color w:val="000000"/>
        </w:rPr>
        <w:t xml:space="preserve"> </w:t>
      </w:r>
      <w:proofErr w:type="spellStart"/>
      <w:r w:rsidRPr="00F90484">
        <w:rPr>
          <w:i/>
          <w:color w:val="000000"/>
        </w:rPr>
        <w:t>Hydrobates</w:t>
      </w:r>
      <w:proofErr w:type="spellEnd"/>
      <w:r w:rsidRPr="00F90484">
        <w:rPr>
          <w:i/>
          <w:color w:val="000000"/>
        </w:rPr>
        <w:t xml:space="preserve"> </w:t>
      </w:r>
      <w:proofErr w:type="spellStart"/>
      <w:r w:rsidRPr="00F90484">
        <w:rPr>
          <w:i/>
          <w:color w:val="000000"/>
        </w:rPr>
        <w:t>leucorhous</w:t>
      </w:r>
      <w:proofErr w:type="spellEnd"/>
      <w:r w:rsidRPr="00F90484">
        <w:rPr>
          <w:color w:val="000000"/>
        </w:rPr>
        <w:t xml:space="preserve"> has declined</w:t>
      </w:r>
      <w:r>
        <w:rPr>
          <w:color w:val="000000"/>
        </w:rPr>
        <w:t xml:space="preserve">. Bird Conservation International 30: 40-57. </w:t>
      </w:r>
      <w:r w:rsidRPr="00053EDD">
        <w:rPr>
          <w:color w:val="000000"/>
        </w:rPr>
        <w:t>doi:10.1017/S0959270919000248</w:t>
      </w:r>
    </w:p>
    <w:p w14:paraId="0E9C7181" w14:textId="546E6775" w:rsidR="00FC318C" w:rsidRDefault="00FC318C" w:rsidP="002604E0">
      <w:pPr>
        <w:autoSpaceDE w:val="0"/>
        <w:autoSpaceDN w:val="0"/>
        <w:adjustRightInd w:val="0"/>
        <w:ind w:left="426" w:hanging="426"/>
        <w:rPr>
          <w:color w:val="000000"/>
        </w:rPr>
      </w:pPr>
      <w:r w:rsidRPr="00FC318C">
        <w:rPr>
          <w:color w:val="000000"/>
        </w:rPr>
        <w:t>Wood, S., &amp; Wood, M. S. (2015). Package ‘</w:t>
      </w:r>
      <w:proofErr w:type="spellStart"/>
      <w:r w:rsidRPr="00FC318C">
        <w:rPr>
          <w:color w:val="000000"/>
        </w:rPr>
        <w:t>mgcv</w:t>
      </w:r>
      <w:proofErr w:type="spellEnd"/>
      <w:r w:rsidRPr="00FC318C">
        <w:rPr>
          <w:color w:val="000000"/>
        </w:rPr>
        <w:t>’. R package version, 1(29), 729.</w:t>
      </w:r>
    </w:p>
    <w:p w14:paraId="4C1FF0BE" w14:textId="17478909" w:rsidR="00397B02" w:rsidRPr="00140E1B" w:rsidRDefault="00397B02" w:rsidP="00693E63">
      <w:pPr>
        <w:spacing w:line="240" w:lineRule="auto"/>
      </w:pPr>
    </w:p>
    <w:sectPr w:rsidR="00397B02" w:rsidRPr="00140E1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Calvert,Anna (elle, la | she, her) (ECCC)" w:date="2024-01-10T12:17:00Z" w:initials="C(l|sh(">
    <w:p w14:paraId="5D46BB20" w14:textId="30A6EE3D" w:rsidR="00231E49" w:rsidRDefault="00EB4FAE" w:rsidP="00231E49">
      <w:pPr>
        <w:pStyle w:val="CommentText"/>
      </w:pPr>
      <w:r>
        <w:rPr>
          <w:rStyle w:val="CommentReference"/>
        </w:rPr>
        <w:annotationRef/>
      </w:r>
      <w:r w:rsidR="00231E49">
        <w:t>For Greg/Sarah/Anna to write now that Dave’s on leave? ☺️</w:t>
      </w:r>
    </w:p>
  </w:comment>
  <w:comment w:id="3" w:author="Wilhelm,Sabina (elle, la | she, her) (ECCC)" w:date="2024-02-13T14:04:00Z" w:initials="SW">
    <w:p w14:paraId="03A5F958" w14:textId="22791F4C" w:rsidR="009E1670" w:rsidRDefault="009E1670" w:rsidP="009E1670">
      <w:pPr>
        <w:pStyle w:val="CommentText"/>
      </w:pPr>
      <w:r>
        <w:rPr>
          <w:rStyle w:val="CommentReference"/>
        </w:rPr>
        <w:annotationRef/>
      </w:r>
      <w:r>
        <w:t>Need to confirm with the modelling folks how many colonies make the final cut.</w:t>
      </w:r>
    </w:p>
  </w:comment>
  <w:comment w:id="4" w:author="Calvert,Anna (elle, la | she, her) (ECCC) [2]" w:date="2024-02-26T10:18:00Z" w:initials="AC">
    <w:p w14:paraId="07ACD658" w14:textId="77777777" w:rsidR="00F15347" w:rsidRDefault="00F15347" w:rsidP="00F15347">
      <w:pPr>
        <w:pStyle w:val="CommentText"/>
      </w:pPr>
      <w:r>
        <w:rPr>
          <w:rStyle w:val="CommentReference"/>
        </w:rPr>
        <w:annotationRef/>
      </w:r>
      <w:r>
        <w:t>Sabina - can you confirm this pgph is right now? It was written with ‘puffin’ throughout but then you’d added a note saying it was the same for both spp, just want to make sure it’s accurate ☺️</w:t>
      </w:r>
    </w:p>
  </w:comment>
  <w:comment w:id="5" w:author="Wilhelm,Sabina (elle | she, her) (ECCC)" w:date="2024-05-10T14:57:00Z" w:initials="SW">
    <w:p w14:paraId="116F42D3" w14:textId="77777777" w:rsidR="00E07311" w:rsidRDefault="00E07311" w:rsidP="00E07311">
      <w:pPr>
        <w:pStyle w:val="CommentText"/>
      </w:pPr>
      <w:r>
        <w:rPr>
          <w:rStyle w:val="CommentReference"/>
        </w:rPr>
        <w:annotationRef/>
      </w:r>
      <w:r>
        <w:t>I must have had a brain fart with my earlier note, as storm-petrel holes are not visible like puffin holes, so we don’t use this approach at all for LESP.</w:t>
      </w:r>
    </w:p>
  </w:comment>
  <w:comment w:id="8" w:author="Rail,Jean-François (ECCC)" w:date="2024-03-07T14:33:00Z" w:initials="R(">
    <w:p w14:paraId="413DC224" w14:textId="33CD6145" w:rsidR="72F5A016" w:rsidRDefault="72F5A016">
      <w:pPr>
        <w:pStyle w:val="CommentText"/>
      </w:pPr>
      <w:r>
        <w:t>Is it me or there are some formulas overlapped over the text (on this line and the 4 following lines), so that it is not readable?</w:t>
      </w:r>
      <w:r>
        <w:rPr>
          <w:rStyle w:val="CommentReference"/>
        </w:rPr>
        <w:annotationRef/>
      </w:r>
    </w:p>
  </w:comment>
  <w:comment w:id="9" w:author="Calvert,Anna (elle, la | she, her) (ECCC)" w:date="2024-03-10T07:26:00Z" w:initials="C(">
    <w:p w14:paraId="66160640" w14:textId="234CAD0B" w:rsidR="783F50A7" w:rsidRDefault="783F50A7">
      <w:pPr>
        <w:pStyle w:val="CommentText"/>
      </w:pPr>
      <w:r>
        <w:t>yes my version has overlapping equations too, maybe something happened when Dave copied over his text? we'll for sure have to fix that</w:t>
      </w:r>
      <w:r>
        <w:rPr>
          <w:rStyle w:val="CommentReference"/>
        </w:rPr>
        <w:annotationRef/>
      </w:r>
    </w:p>
  </w:comment>
  <w:comment w:id="10" w:author="Iles,David (ECCC)" w:date="2024-03-12T16:10:00Z" w:initials="DI">
    <w:p w14:paraId="677B7E1A" w14:textId="77777777" w:rsidR="00065E0B" w:rsidRDefault="00065E0B" w:rsidP="00065E0B">
      <w:pPr>
        <w:pStyle w:val="CommentText"/>
      </w:pPr>
      <w:r>
        <w:rPr>
          <w:rStyle w:val="CommentReference"/>
        </w:rPr>
        <w:annotationRef/>
      </w:r>
      <w:r>
        <w:t>Oh interesting!  On my computer it all looks good.  Weird.</w:t>
      </w:r>
    </w:p>
  </w:comment>
  <w:comment w:id="11" w:author="Iles,David (ECCC)" w:date="2024-02-09T20:35:00Z" w:initials="DI">
    <w:p w14:paraId="6982ADDF" w14:textId="64B3263A" w:rsidR="00B95955" w:rsidRDefault="00B95955" w:rsidP="00B95955">
      <w:pPr>
        <w:pStyle w:val="CommentText"/>
      </w:pPr>
      <w:r>
        <w:rPr>
          <w:rStyle w:val="CommentReference"/>
        </w:rPr>
        <w:annotationRef/>
      </w:r>
      <w:r>
        <w:t>This could be where we describe how K is chosen, what “type” of GAM to use, etc.</w:t>
      </w:r>
    </w:p>
  </w:comment>
  <w:comment w:id="12" w:author="Calvert,Anna (elle, la | she, her) (ECCC) [2]" w:date="2024-02-26T10:24:00Z" w:initials="AC">
    <w:p w14:paraId="7AA2587B" w14:textId="77777777" w:rsidR="005E7554" w:rsidRDefault="005E7554" w:rsidP="005E7554">
      <w:pPr>
        <w:pStyle w:val="CommentText"/>
      </w:pPr>
      <w:r>
        <w:rPr>
          <w:rStyle w:val="CommentReference"/>
        </w:rPr>
        <w:annotationRef/>
      </w:r>
      <w:r>
        <w:t>Greg/Sarah/Anna to expand here based on what Dave showed us…?</w:t>
      </w:r>
    </w:p>
  </w:comment>
  <w:comment w:id="13" w:author="Calvert,Anna (elle, la | she, her) (ECCC) [2]" w:date="2024-03-15T13:19:00Z" w:initials="C(l|sh(">
    <w:p w14:paraId="53F91E62" w14:textId="77777777" w:rsidR="0086444B" w:rsidRDefault="0086444B" w:rsidP="0086444B">
      <w:pPr>
        <w:pStyle w:val="CommentText"/>
      </w:pPr>
      <w:r>
        <w:rPr>
          <w:rStyle w:val="CommentReference"/>
        </w:rPr>
        <w:annotationRef/>
      </w:r>
      <w:r>
        <w:t>Maybe won’t discuss this much since it didn’t seem to make much difference anyway? (maybe just a short blurb in Discussion?)</w:t>
      </w:r>
    </w:p>
  </w:comment>
  <w:comment w:id="14" w:author="Calvert,Anna (elle, la | she, her) (ECCC) [2]" w:date="2024-03-15T13:22:00Z" w:initials="C(l|sh(">
    <w:p w14:paraId="2B9EA418" w14:textId="77777777" w:rsidR="00735FC5" w:rsidRDefault="00735FC5" w:rsidP="00735FC5">
      <w:pPr>
        <w:pStyle w:val="CommentText"/>
      </w:pPr>
      <w:r>
        <w:rPr>
          <w:rStyle w:val="CommentReference"/>
        </w:rPr>
        <w:annotationRef/>
      </w:r>
      <w:r>
        <w:t>Or maybe move this to Discussion? Because it’s mostly about our interpretation/application of the GAMM, not really pertinent to the method itself...</w:t>
      </w:r>
    </w:p>
  </w:comment>
  <w:comment w:id="15" w:author="Calvert,Anna (elle, la | she, her) (ECCC) [2]" w:date="2024-02-26T10:24:00Z" w:initials="AC">
    <w:p w14:paraId="2074295E" w14:textId="255A1C11" w:rsidR="009A12F8" w:rsidRDefault="009A12F8" w:rsidP="009A12F8">
      <w:pPr>
        <w:pStyle w:val="CommentText"/>
      </w:pPr>
      <w:r>
        <w:rPr>
          <w:rStyle w:val="CommentReference"/>
        </w:rPr>
        <w:annotationRef/>
      </w:r>
      <w:r>
        <w:t>Greg/Sarah/Anna…?</w:t>
      </w:r>
    </w:p>
  </w:comment>
  <w:comment w:id="16" w:author="Rail,Jean-François (ECCC)" w:date="2024-03-07T14:43:00Z" w:initials="R(">
    <w:p w14:paraId="542FC158" w14:textId="7715F0FA" w:rsidR="72F5A016" w:rsidRDefault="72F5A016">
      <w:pPr>
        <w:pStyle w:val="CommentText"/>
      </w:pPr>
      <w:r>
        <w:t>The situation of puffins and petrels in Quebec is different than in the Atlantic Provinces. Trends differ in Quebec (no increase in puffins, obvious decline since the 80s for petrels, when we could still count burrows in some colonies). And stressors too; with foxes a very likely limiting factor at nearly all our petrel colonies, an a black bear which likely contributed to the decline of what used to be our second largest puffin colony. We can only speculate about other stressors for both species in QC. Sorry if QC complicates considerably the story... but we may not have to go so much into details.</w:t>
      </w:r>
      <w:r>
        <w:rPr>
          <w:rStyle w:val="CommentReference"/>
        </w:rPr>
        <w:annotationRef/>
      </w:r>
    </w:p>
  </w:comment>
  <w:comment w:id="17" w:author="Calvert,Anna (elle, la | she, her) (ECCC)" w:date="2024-01-10T11:52:00Z" w:initials="C(l|sh(">
    <w:p w14:paraId="61BE0CAD" w14:textId="750A5C2E" w:rsidR="008C5EA6" w:rsidRDefault="008C5EA6" w:rsidP="008C5EA6">
      <w:pPr>
        <w:pStyle w:val="CommentText"/>
      </w:pPr>
      <w:r>
        <w:rPr>
          <w:rStyle w:val="CommentReference"/>
        </w:rPr>
        <w:annotationRef/>
      </w:r>
      <w:r>
        <w:rPr>
          <w:i/>
          <w:iCs/>
        </w:rPr>
        <w:t>Sabina also sent a slide deck with puffin trend info (WilhelmAugust11.ppt)-eg even though Canadian pops increasing (unpubl data) they’ve been working harder to feed chicks-see slide deck for refs I can cite, and there’s some new papers on productivity, gill net removal has allowed good adult survival… puffin patrol also now allows monitoring of productivity indirectly by weighing the fledglings -highly variable productivity confirmed by puffin patrol data showing high correlation btw chick mass and numbers, and big dieoff this past summer -climate change and resulting changes in food avail means more variable over time… For petrels, lots of background/lit on broad pressures, and some of those will apply to puffins too though atpu also maybe more colony specific dynamics</w:t>
      </w:r>
    </w:p>
  </w:comment>
  <w:comment w:id="18" w:author="Calvert,Anna (elle, la | she, her) (ECCC) [2]" w:date="2024-02-26T11:31:00Z" w:initials="AC">
    <w:p w14:paraId="5B9147DF" w14:textId="77777777" w:rsidR="0009628C" w:rsidRDefault="0009628C" w:rsidP="0009628C">
      <w:pPr>
        <w:pStyle w:val="CommentText"/>
      </w:pPr>
      <w:r>
        <w:rPr>
          <w:rStyle w:val="CommentReference"/>
        </w:rPr>
        <w:annotationRef/>
      </w:r>
      <w:r>
        <w:t>Sabina do you have a specific reference for this?</w:t>
      </w:r>
    </w:p>
  </w:comment>
  <w:comment w:id="19" w:author="Robertson,Greg (ECCC)" w:date="2023-11-28T15:08:00Z" w:initials="GR">
    <w:p w14:paraId="0906081D" w14:textId="59C121E7" w:rsidR="0087415B" w:rsidRDefault="0087415B">
      <w:pPr>
        <w:pStyle w:val="CommentText"/>
      </w:pPr>
      <w:r>
        <w:rPr>
          <w:rStyle w:val="CommentReference"/>
        </w:rPr>
        <w:annotationRef/>
      </w:r>
      <w:r>
        <w:rPr>
          <w:lang w:val="en-CA"/>
        </w:rPr>
        <w:t>A must reference paper! Anna predicted puffins were increasing on Gull Island 23 years ago, and guess what! Oh yeah - nailed it… 😊</w:t>
      </w:r>
    </w:p>
  </w:comment>
  <w:comment w:id="20" w:author="Calvert,Anna (elle, la | she, her) (ECCC)" w:date="2023-11-30T09:42:00Z" w:initials="C(l|sh(">
    <w:p w14:paraId="7C1E426B" w14:textId="77777777" w:rsidR="0074286E" w:rsidRDefault="0074286E" w:rsidP="004F657A">
      <w:pPr>
        <w:pStyle w:val="CommentText"/>
      </w:pPr>
      <w:r>
        <w:rPr>
          <w:rStyle w:val="CommentReference"/>
        </w:rPr>
        <w:annotationRef/>
      </w:r>
      <w:r>
        <w:t>Haha love it - seems like a lifetime ago!</w:t>
      </w:r>
    </w:p>
  </w:comment>
  <w:comment w:id="21" w:author="Calvert,Anna (elle, la | she, her) (ECCC) [2]" w:date="2024-02-26T11:30:00Z" w:initials="AC">
    <w:p w14:paraId="18166E77" w14:textId="77777777" w:rsidR="00B8356F" w:rsidRDefault="00B8356F" w:rsidP="00B8356F">
      <w:pPr>
        <w:pStyle w:val="CommentText"/>
      </w:pPr>
      <w:r>
        <w:rPr>
          <w:rStyle w:val="CommentReference"/>
        </w:rPr>
        <w:annotationRef/>
      </w:r>
      <w:r>
        <w:t>Note to myself: this isn’t yet cited, will need to appear in the Discussion! ☺️</w:t>
      </w:r>
    </w:p>
  </w:comment>
  <w:comment w:id="22" w:author="Calvert,Anna (elle, la | she, her) (ECCC) [2]" w:date="2024-02-26T11:24:00Z" w:initials="AC">
    <w:p w14:paraId="4AE57729" w14:textId="447F4E26" w:rsidR="00FE0E50" w:rsidRDefault="00FE0E50" w:rsidP="00FE0E50">
      <w:pPr>
        <w:pStyle w:val="CommentText"/>
      </w:pPr>
      <w:r>
        <w:rPr>
          <w:rStyle w:val="CommentReference"/>
        </w:rPr>
        <w:annotationRef/>
      </w:r>
      <w:r>
        <w:t>Sabina, this was in your text but I can’t find a 1980 Nettleship citation, can you complete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D46BB20" w15:done="0"/>
  <w15:commentEx w15:paraId="03A5F958" w15:done="0"/>
  <w15:commentEx w15:paraId="07ACD658" w15:done="0"/>
  <w15:commentEx w15:paraId="116F42D3" w15:paraIdParent="07ACD658" w15:done="0"/>
  <w15:commentEx w15:paraId="413DC224" w15:done="0"/>
  <w15:commentEx w15:paraId="66160640" w15:paraIdParent="413DC224" w15:done="0"/>
  <w15:commentEx w15:paraId="677B7E1A" w15:paraIdParent="413DC224" w15:done="0"/>
  <w15:commentEx w15:paraId="6982ADDF" w15:done="0"/>
  <w15:commentEx w15:paraId="7AA2587B" w15:done="0"/>
  <w15:commentEx w15:paraId="53F91E62" w15:done="0"/>
  <w15:commentEx w15:paraId="2B9EA418" w15:done="0"/>
  <w15:commentEx w15:paraId="2074295E" w15:done="0"/>
  <w15:commentEx w15:paraId="542FC158" w15:done="0"/>
  <w15:commentEx w15:paraId="61BE0CAD" w15:done="0"/>
  <w15:commentEx w15:paraId="5B9147DF" w15:done="0"/>
  <w15:commentEx w15:paraId="0906081D" w15:done="0"/>
  <w15:commentEx w15:paraId="7C1E426B" w15:paraIdParent="0906081D" w15:done="0"/>
  <w15:commentEx w15:paraId="18166E77" w15:paraIdParent="0906081D" w15:done="0"/>
  <w15:commentEx w15:paraId="4AE577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5975136" w16cex:dateUtc="2024-01-10T17:17:00Z"/>
  <w16cex:commentExtensible w16cex:durableId="03B43E04" w16cex:dateUtc="2024-02-13T17:34:00Z">
    <w16cex:extLst>
      <w16:ext w16:uri="{CE6994B0-6A32-4C9F-8C6B-6E91EDA988CE}">
        <cr:reactions xmlns:cr="http://schemas.microsoft.com/office/comments/2020/reactions">
          <cr:reaction reactionType="1">
            <cr:reactionInfo dateUtc="2024-03-07T16:42:49Z">
              <cr:user userId="S::jean-francois.rail@ec.gc.ca::8bfb5a1a-ec9d-46be-b811-3d8d54744d59" userProvider="AD" userName="Rail,Jean-François (ECCC)"/>
            </cr:reactionInfo>
          </cr:reaction>
        </cr:reactions>
      </w16:ext>
    </w16cex:extLst>
  </w16cex:commentExtensible>
  <w16cex:commentExtensible w16cex:durableId="0AB4A7FF" w16cex:dateUtc="2024-02-26T15:18:00Z"/>
  <w16cex:commentExtensible w16cex:durableId="2BDE306D" w16cex:dateUtc="2024-05-10T17:27:00Z"/>
  <w16cex:commentExtensible w16cex:durableId="552E9B1E" w16cex:dateUtc="2024-03-07T19:33:00Z"/>
  <w16cex:commentExtensible w16cex:durableId="43A30633" w16cex:dateUtc="2024-03-10T11:26:00Z"/>
  <w16cex:commentExtensible w16cex:durableId="21D2845B" w16cex:dateUtc="2024-03-12T20:10:00Z"/>
  <w16cex:commentExtensible w16cex:durableId="7816D349" w16cex:dateUtc="2024-02-10T01:35:00Z"/>
  <w16cex:commentExtensible w16cex:durableId="64A2F29C" w16cex:dateUtc="2024-02-26T15:24:00Z"/>
  <w16cex:commentExtensible w16cex:durableId="3817E740" w16cex:dateUtc="2024-03-15T17:19:00Z"/>
  <w16cex:commentExtensible w16cex:durableId="1365E6BA" w16cex:dateUtc="2024-03-15T17:22:00Z"/>
  <w16cex:commentExtensible w16cex:durableId="1899BCBF" w16cex:dateUtc="2024-02-26T15:24:00Z"/>
  <w16cex:commentExtensible w16cex:durableId="0EB2524E" w16cex:dateUtc="2024-03-07T19:43:00Z"/>
  <w16cex:commentExtensible w16cex:durableId="0B730A3B" w16cex:dateUtc="2024-01-10T16:52:00Z"/>
  <w16cex:commentExtensible w16cex:durableId="1EC9B9DA" w16cex:dateUtc="2024-02-26T16:31:00Z"/>
  <w16cex:commentExtensible w16cex:durableId="2E630BAC" w16cex:dateUtc="2023-11-28T18:38:00Z"/>
  <w16cex:commentExtensible w16cex:durableId="2E4E3820" w16cex:dateUtc="2023-11-30T14:42:00Z"/>
  <w16cex:commentExtensible w16cex:durableId="7804B8B8" w16cex:dateUtc="2024-02-26T16:30:00Z"/>
  <w16cex:commentExtensible w16cex:durableId="572A1B88" w16cex:dateUtc="2024-02-26T16: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D46BB20" w16cid:durableId="75975136"/>
  <w16cid:commentId w16cid:paraId="03A5F958" w16cid:durableId="03B43E04"/>
  <w16cid:commentId w16cid:paraId="07ACD658" w16cid:durableId="0AB4A7FF"/>
  <w16cid:commentId w16cid:paraId="116F42D3" w16cid:durableId="2BDE306D"/>
  <w16cid:commentId w16cid:paraId="413DC224" w16cid:durableId="552E9B1E"/>
  <w16cid:commentId w16cid:paraId="66160640" w16cid:durableId="43A30633"/>
  <w16cid:commentId w16cid:paraId="677B7E1A" w16cid:durableId="21D2845B"/>
  <w16cid:commentId w16cid:paraId="6982ADDF" w16cid:durableId="7816D349"/>
  <w16cid:commentId w16cid:paraId="7AA2587B" w16cid:durableId="64A2F29C"/>
  <w16cid:commentId w16cid:paraId="53F91E62" w16cid:durableId="3817E740"/>
  <w16cid:commentId w16cid:paraId="2B9EA418" w16cid:durableId="1365E6BA"/>
  <w16cid:commentId w16cid:paraId="2074295E" w16cid:durableId="1899BCBF"/>
  <w16cid:commentId w16cid:paraId="542FC158" w16cid:durableId="0EB2524E"/>
  <w16cid:commentId w16cid:paraId="61BE0CAD" w16cid:durableId="0B730A3B"/>
  <w16cid:commentId w16cid:paraId="5B9147DF" w16cid:durableId="1EC9B9DA"/>
  <w16cid:commentId w16cid:paraId="0906081D" w16cid:durableId="2E630BAC"/>
  <w16cid:commentId w16cid:paraId="7C1E426B" w16cid:durableId="2E4E3820"/>
  <w16cid:commentId w16cid:paraId="18166E77" w16cid:durableId="7804B8B8"/>
  <w16cid:commentId w16cid:paraId="4AE57729" w16cid:durableId="572A1B8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9A26F9"/>
    <w:multiLevelType w:val="hybridMultilevel"/>
    <w:tmpl w:val="8944897C"/>
    <w:lvl w:ilvl="0" w:tplc="69A41B4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967116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Wilhelm,Sabina (elle | she, her) (ECCC)">
    <w15:presenceInfo w15:providerId="AD" w15:userId="S::sabina.wilhelm@ec.gc.ca::d0441aad-4f8e-4c42-b3d7-8437d3a0266b"/>
  </w15:person>
  <w15:person w15:author="Calvert,Anna (elle, la | she, her) (ECCC)">
    <w15:presenceInfo w15:providerId="AD" w15:userId="S::anna.calvert@ec.gc.ca::e5a06064-2460-4bad-b478-9ef91c5cdcfa"/>
  </w15:person>
  <w15:person w15:author="Wilhelm,Sabina (elle, la | she, her) (ECCC)">
    <w15:presenceInfo w15:providerId="AD" w15:userId="S::sabina.wilhelm@ec.gc.ca::d0441aad-4f8e-4c42-b3d7-8437d3a0266b"/>
  </w15:person>
  <w15:person w15:author="Calvert,Anna (elle, la | she, her) (ECCC) [2]">
    <w15:presenceInfo w15:providerId="AD" w15:userId="S::Anna.Calvert@ec.gc.ca::e5a06064-2460-4bad-b478-9ef91c5cdcfa"/>
  </w15:person>
  <w15:person w15:author="Rail,Jean-François (ECCC)">
    <w15:presenceInfo w15:providerId="AD" w15:userId="S::jean-francois.rail@ec.gc.ca::8bfb5a1a-ec9d-46be-b811-3d8d54744d59"/>
  </w15:person>
  <w15:person w15:author="Iles,David (ECCC)">
    <w15:presenceInfo w15:providerId="AD" w15:userId="S::David.Iles@ec.gc.ca::72008f15-4095-4710-a240-901fac434eb4"/>
  </w15:person>
  <w15:person w15:author="Robertson,Greg (ECCC)">
    <w15:presenceInfo w15:providerId="AD" w15:userId="S::Greg.Robertson@ec.gc.ca::77596f60-df20-4f58-9c83-65a0168114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859"/>
    <w:rsid w:val="000008E5"/>
    <w:rsid w:val="00003A58"/>
    <w:rsid w:val="00005F86"/>
    <w:rsid w:val="00011433"/>
    <w:rsid w:val="00017478"/>
    <w:rsid w:val="00017E8D"/>
    <w:rsid w:val="00017F88"/>
    <w:rsid w:val="00020223"/>
    <w:rsid w:val="00026329"/>
    <w:rsid w:val="000263CC"/>
    <w:rsid w:val="00026CF7"/>
    <w:rsid w:val="00030B26"/>
    <w:rsid w:val="00031234"/>
    <w:rsid w:val="000319E4"/>
    <w:rsid w:val="0003223B"/>
    <w:rsid w:val="00033057"/>
    <w:rsid w:val="00033308"/>
    <w:rsid w:val="00033795"/>
    <w:rsid w:val="00034FC1"/>
    <w:rsid w:val="00036809"/>
    <w:rsid w:val="0003733D"/>
    <w:rsid w:val="00037CF3"/>
    <w:rsid w:val="00037D51"/>
    <w:rsid w:val="0004033B"/>
    <w:rsid w:val="000410D9"/>
    <w:rsid w:val="00042544"/>
    <w:rsid w:val="00043FC9"/>
    <w:rsid w:val="00052128"/>
    <w:rsid w:val="000521B9"/>
    <w:rsid w:val="000537DA"/>
    <w:rsid w:val="00056493"/>
    <w:rsid w:val="0005661A"/>
    <w:rsid w:val="000578E5"/>
    <w:rsid w:val="00057B54"/>
    <w:rsid w:val="000600CB"/>
    <w:rsid w:val="000607DD"/>
    <w:rsid w:val="00061D1D"/>
    <w:rsid w:val="00062470"/>
    <w:rsid w:val="00062D59"/>
    <w:rsid w:val="00065E0B"/>
    <w:rsid w:val="000660D6"/>
    <w:rsid w:val="00070253"/>
    <w:rsid w:val="00070BED"/>
    <w:rsid w:val="00072BF1"/>
    <w:rsid w:val="00076839"/>
    <w:rsid w:val="00077B3C"/>
    <w:rsid w:val="00077DB4"/>
    <w:rsid w:val="0008000C"/>
    <w:rsid w:val="000807FF"/>
    <w:rsid w:val="00082C81"/>
    <w:rsid w:val="00082D65"/>
    <w:rsid w:val="0008409F"/>
    <w:rsid w:val="000846F3"/>
    <w:rsid w:val="00085321"/>
    <w:rsid w:val="00086218"/>
    <w:rsid w:val="00086F6F"/>
    <w:rsid w:val="00090A8A"/>
    <w:rsid w:val="00090EA8"/>
    <w:rsid w:val="00091C13"/>
    <w:rsid w:val="00091F6F"/>
    <w:rsid w:val="000931BC"/>
    <w:rsid w:val="00095915"/>
    <w:rsid w:val="000959C8"/>
    <w:rsid w:val="0009620E"/>
    <w:rsid w:val="00096283"/>
    <w:rsid w:val="0009628C"/>
    <w:rsid w:val="000966F4"/>
    <w:rsid w:val="000A0661"/>
    <w:rsid w:val="000A0BF5"/>
    <w:rsid w:val="000A2247"/>
    <w:rsid w:val="000A237D"/>
    <w:rsid w:val="000A3C77"/>
    <w:rsid w:val="000A4108"/>
    <w:rsid w:val="000A57F0"/>
    <w:rsid w:val="000B2983"/>
    <w:rsid w:val="000B2E60"/>
    <w:rsid w:val="000C305A"/>
    <w:rsid w:val="000C5920"/>
    <w:rsid w:val="000C6472"/>
    <w:rsid w:val="000C6961"/>
    <w:rsid w:val="000C7DF0"/>
    <w:rsid w:val="000D1D45"/>
    <w:rsid w:val="000D3337"/>
    <w:rsid w:val="000D353A"/>
    <w:rsid w:val="000D429A"/>
    <w:rsid w:val="000D66E0"/>
    <w:rsid w:val="000E0098"/>
    <w:rsid w:val="000E04A7"/>
    <w:rsid w:val="000E2126"/>
    <w:rsid w:val="000E23CB"/>
    <w:rsid w:val="000E3A6B"/>
    <w:rsid w:val="000E3C40"/>
    <w:rsid w:val="000E438F"/>
    <w:rsid w:val="000E4BD8"/>
    <w:rsid w:val="000E5396"/>
    <w:rsid w:val="000E6D96"/>
    <w:rsid w:val="000E7459"/>
    <w:rsid w:val="000F0BAC"/>
    <w:rsid w:val="000F2E63"/>
    <w:rsid w:val="000F3300"/>
    <w:rsid w:val="000F3AF8"/>
    <w:rsid w:val="000F4C00"/>
    <w:rsid w:val="000F6C75"/>
    <w:rsid w:val="000F72FA"/>
    <w:rsid w:val="000F7C65"/>
    <w:rsid w:val="00102F0A"/>
    <w:rsid w:val="0010328D"/>
    <w:rsid w:val="00103B8E"/>
    <w:rsid w:val="0010483B"/>
    <w:rsid w:val="001070C9"/>
    <w:rsid w:val="00111B28"/>
    <w:rsid w:val="00112E54"/>
    <w:rsid w:val="0011358E"/>
    <w:rsid w:val="00115209"/>
    <w:rsid w:val="00116226"/>
    <w:rsid w:val="00116D1A"/>
    <w:rsid w:val="00116DEC"/>
    <w:rsid w:val="0011762B"/>
    <w:rsid w:val="00120A3F"/>
    <w:rsid w:val="0012148A"/>
    <w:rsid w:val="00122234"/>
    <w:rsid w:val="00122C1D"/>
    <w:rsid w:val="00124B35"/>
    <w:rsid w:val="001253FF"/>
    <w:rsid w:val="00125D79"/>
    <w:rsid w:val="00126FB6"/>
    <w:rsid w:val="0013186D"/>
    <w:rsid w:val="00133C9B"/>
    <w:rsid w:val="0013441B"/>
    <w:rsid w:val="00134448"/>
    <w:rsid w:val="00134A72"/>
    <w:rsid w:val="00134B13"/>
    <w:rsid w:val="00135985"/>
    <w:rsid w:val="00140E1B"/>
    <w:rsid w:val="00141944"/>
    <w:rsid w:val="00144705"/>
    <w:rsid w:val="00144C0C"/>
    <w:rsid w:val="00146677"/>
    <w:rsid w:val="00146BD0"/>
    <w:rsid w:val="00151DE0"/>
    <w:rsid w:val="00152120"/>
    <w:rsid w:val="00152F23"/>
    <w:rsid w:val="00153DA5"/>
    <w:rsid w:val="00157ED6"/>
    <w:rsid w:val="00161C56"/>
    <w:rsid w:val="00162306"/>
    <w:rsid w:val="00162C79"/>
    <w:rsid w:val="00163B49"/>
    <w:rsid w:val="00164B9E"/>
    <w:rsid w:val="00164D87"/>
    <w:rsid w:val="00165A67"/>
    <w:rsid w:val="00167089"/>
    <w:rsid w:val="00167B55"/>
    <w:rsid w:val="0017062D"/>
    <w:rsid w:val="00170E28"/>
    <w:rsid w:val="0017268B"/>
    <w:rsid w:val="00172E0C"/>
    <w:rsid w:val="00173541"/>
    <w:rsid w:val="00173E4B"/>
    <w:rsid w:val="00176C4C"/>
    <w:rsid w:val="00180C50"/>
    <w:rsid w:val="00183168"/>
    <w:rsid w:val="001837ED"/>
    <w:rsid w:val="001847D7"/>
    <w:rsid w:val="00184A76"/>
    <w:rsid w:val="00185437"/>
    <w:rsid w:val="00185DF6"/>
    <w:rsid w:val="001873BD"/>
    <w:rsid w:val="00187838"/>
    <w:rsid w:val="00191C5E"/>
    <w:rsid w:val="00191CA6"/>
    <w:rsid w:val="00193009"/>
    <w:rsid w:val="00193378"/>
    <w:rsid w:val="00194CB9"/>
    <w:rsid w:val="0019774B"/>
    <w:rsid w:val="0019780A"/>
    <w:rsid w:val="00197810"/>
    <w:rsid w:val="001A1217"/>
    <w:rsid w:val="001A2D8F"/>
    <w:rsid w:val="001A34BD"/>
    <w:rsid w:val="001A6358"/>
    <w:rsid w:val="001B0CFA"/>
    <w:rsid w:val="001B0DE5"/>
    <w:rsid w:val="001B23F9"/>
    <w:rsid w:val="001B2E22"/>
    <w:rsid w:val="001B60F0"/>
    <w:rsid w:val="001B680F"/>
    <w:rsid w:val="001B7DF3"/>
    <w:rsid w:val="001B7FEF"/>
    <w:rsid w:val="001C0C5E"/>
    <w:rsid w:val="001C2A8D"/>
    <w:rsid w:val="001C2D8B"/>
    <w:rsid w:val="001C3F04"/>
    <w:rsid w:val="001C63E1"/>
    <w:rsid w:val="001D04AC"/>
    <w:rsid w:val="001D1863"/>
    <w:rsid w:val="001D243C"/>
    <w:rsid w:val="001D3195"/>
    <w:rsid w:val="001D473C"/>
    <w:rsid w:val="001D48C9"/>
    <w:rsid w:val="001D5386"/>
    <w:rsid w:val="001D5F7C"/>
    <w:rsid w:val="001E01CC"/>
    <w:rsid w:val="001E0CA6"/>
    <w:rsid w:val="001E109F"/>
    <w:rsid w:val="001E4C65"/>
    <w:rsid w:val="001E5AC9"/>
    <w:rsid w:val="001E5C0D"/>
    <w:rsid w:val="001F24F5"/>
    <w:rsid w:val="001F28A2"/>
    <w:rsid w:val="001F3204"/>
    <w:rsid w:val="001F324E"/>
    <w:rsid w:val="001F5E4A"/>
    <w:rsid w:val="001F7512"/>
    <w:rsid w:val="001F7611"/>
    <w:rsid w:val="00200277"/>
    <w:rsid w:val="002009B7"/>
    <w:rsid w:val="002036E3"/>
    <w:rsid w:val="00210A1C"/>
    <w:rsid w:val="0021114A"/>
    <w:rsid w:val="00212833"/>
    <w:rsid w:val="00212EDB"/>
    <w:rsid w:val="002146E4"/>
    <w:rsid w:val="00216028"/>
    <w:rsid w:val="0022019E"/>
    <w:rsid w:val="00222488"/>
    <w:rsid w:val="00222F38"/>
    <w:rsid w:val="002239D4"/>
    <w:rsid w:val="00224A91"/>
    <w:rsid w:val="00225EEE"/>
    <w:rsid w:val="002278F0"/>
    <w:rsid w:val="00231E49"/>
    <w:rsid w:val="00232360"/>
    <w:rsid w:val="002324AA"/>
    <w:rsid w:val="002336DE"/>
    <w:rsid w:val="00235A51"/>
    <w:rsid w:val="0024001B"/>
    <w:rsid w:val="00240342"/>
    <w:rsid w:val="00245F14"/>
    <w:rsid w:val="00246B2F"/>
    <w:rsid w:val="00247EC2"/>
    <w:rsid w:val="00250E9E"/>
    <w:rsid w:val="0025112D"/>
    <w:rsid w:val="002515E2"/>
    <w:rsid w:val="00252C8A"/>
    <w:rsid w:val="002542C4"/>
    <w:rsid w:val="00254A29"/>
    <w:rsid w:val="00254BDD"/>
    <w:rsid w:val="002604E0"/>
    <w:rsid w:val="00260CDB"/>
    <w:rsid w:val="0026111F"/>
    <w:rsid w:val="00262FC1"/>
    <w:rsid w:val="0026371A"/>
    <w:rsid w:val="00264480"/>
    <w:rsid w:val="0026476A"/>
    <w:rsid w:val="00265047"/>
    <w:rsid w:val="002657DB"/>
    <w:rsid w:val="0027002C"/>
    <w:rsid w:val="00272BF2"/>
    <w:rsid w:val="00273BB3"/>
    <w:rsid w:val="00275220"/>
    <w:rsid w:val="00275622"/>
    <w:rsid w:val="0028048E"/>
    <w:rsid w:val="00280ABF"/>
    <w:rsid w:val="002810F5"/>
    <w:rsid w:val="00281211"/>
    <w:rsid w:val="002860D7"/>
    <w:rsid w:val="00287D0A"/>
    <w:rsid w:val="00290699"/>
    <w:rsid w:val="00291091"/>
    <w:rsid w:val="002919EA"/>
    <w:rsid w:val="00291E5F"/>
    <w:rsid w:val="00293603"/>
    <w:rsid w:val="00293D03"/>
    <w:rsid w:val="0029406A"/>
    <w:rsid w:val="002A056A"/>
    <w:rsid w:val="002A1C5F"/>
    <w:rsid w:val="002A21C5"/>
    <w:rsid w:val="002A22E4"/>
    <w:rsid w:val="002A57A3"/>
    <w:rsid w:val="002B0B01"/>
    <w:rsid w:val="002B16EC"/>
    <w:rsid w:val="002B24EE"/>
    <w:rsid w:val="002B30F8"/>
    <w:rsid w:val="002B463F"/>
    <w:rsid w:val="002C322F"/>
    <w:rsid w:val="002C4105"/>
    <w:rsid w:val="002C4ACD"/>
    <w:rsid w:val="002C5E21"/>
    <w:rsid w:val="002C60F6"/>
    <w:rsid w:val="002C73D1"/>
    <w:rsid w:val="002D197A"/>
    <w:rsid w:val="002D2C71"/>
    <w:rsid w:val="002D594E"/>
    <w:rsid w:val="002D5C2B"/>
    <w:rsid w:val="002D5E4E"/>
    <w:rsid w:val="002D6983"/>
    <w:rsid w:val="002D7983"/>
    <w:rsid w:val="002E0AD5"/>
    <w:rsid w:val="002E0BA4"/>
    <w:rsid w:val="002E0C51"/>
    <w:rsid w:val="002E2194"/>
    <w:rsid w:val="002E3F1F"/>
    <w:rsid w:val="002E5564"/>
    <w:rsid w:val="002F454A"/>
    <w:rsid w:val="002F6713"/>
    <w:rsid w:val="002F6E04"/>
    <w:rsid w:val="00300EA3"/>
    <w:rsid w:val="003015CC"/>
    <w:rsid w:val="00302B29"/>
    <w:rsid w:val="00305368"/>
    <w:rsid w:val="0030670C"/>
    <w:rsid w:val="00306ED4"/>
    <w:rsid w:val="00307635"/>
    <w:rsid w:val="003109D3"/>
    <w:rsid w:val="00311DCB"/>
    <w:rsid w:val="0031229B"/>
    <w:rsid w:val="0031256F"/>
    <w:rsid w:val="00313AA4"/>
    <w:rsid w:val="00313E53"/>
    <w:rsid w:val="00320955"/>
    <w:rsid w:val="0032440A"/>
    <w:rsid w:val="003250FE"/>
    <w:rsid w:val="00327C21"/>
    <w:rsid w:val="003300DC"/>
    <w:rsid w:val="0033021B"/>
    <w:rsid w:val="003328C6"/>
    <w:rsid w:val="0033394D"/>
    <w:rsid w:val="003339B9"/>
    <w:rsid w:val="00335B53"/>
    <w:rsid w:val="00337EC2"/>
    <w:rsid w:val="00340BEC"/>
    <w:rsid w:val="00340E54"/>
    <w:rsid w:val="00341870"/>
    <w:rsid w:val="003435A2"/>
    <w:rsid w:val="00344483"/>
    <w:rsid w:val="0034537D"/>
    <w:rsid w:val="00353DCC"/>
    <w:rsid w:val="003543A3"/>
    <w:rsid w:val="00355DDB"/>
    <w:rsid w:val="00356E02"/>
    <w:rsid w:val="00357617"/>
    <w:rsid w:val="00357C7C"/>
    <w:rsid w:val="003600E8"/>
    <w:rsid w:val="0036128D"/>
    <w:rsid w:val="00365545"/>
    <w:rsid w:val="00367592"/>
    <w:rsid w:val="00371C97"/>
    <w:rsid w:val="00372EAD"/>
    <w:rsid w:val="00380D6B"/>
    <w:rsid w:val="00387B18"/>
    <w:rsid w:val="00394039"/>
    <w:rsid w:val="0039433F"/>
    <w:rsid w:val="00394DF2"/>
    <w:rsid w:val="003958F6"/>
    <w:rsid w:val="00397883"/>
    <w:rsid w:val="00397B02"/>
    <w:rsid w:val="003A1C44"/>
    <w:rsid w:val="003A2A4F"/>
    <w:rsid w:val="003A2C07"/>
    <w:rsid w:val="003A3500"/>
    <w:rsid w:val="003A60FD"/>
    <w:rsid w:val="003A613A"/>
    <w:rsid w:val="003A6320"/>
    <w:rsid w:val="003A642C"/>
    <w:rsid w:val="003B1B06"/>
    <w:rsid w:val="003B3303"/>
    <w:rsid w:val="003B34EB"/>
    <w:rsid w:val="003B46CE"/>
    <w:rsid w:val="003B4E3E"/>
    <w:rsid w:val="003B5681"/>
    <w:rsid w:val="003B74F2"/>
    <w:rsid w:val="003C0F5F"/>
    <w:rsid w:val="003C1843"/>
    <w:rsid w:val="003C3BAC"/>
    <w:rsid w:val="003C3BF7"/>
    <w:rsid w:val="003C5D64"/>
    <w:rsid w:val="003C6425"/>
    <w:rsid w:val="003D1111"/>
    <w:rsid w:val="003D249A"/>
    <w:rsid w:val="003D4D80"/>
    <w:rsid w:val="003D5427"/>
    <w:rsid w:val="003D600D"/>
    <w:rsid w:val="003E4D47"/>
    <w:rsid w:val="003E59F7"/>
    <w:rsid w:val="003E5A10"/>
    <w:rsid w:val="003E61A0"/>
    <w:rsid w:val="003E67F3"/>
    <w:rsid w:val="003E6DA6"/>
    <w:rsid w:val="003F0578"/>
    <w:rsid w:val="003F0B18"/>
    <w:rsid w:val="003F1AEA"/>
    <w:rsid w:val="003F23E7"/>
    <w:rsid w:val="003F4DB9"/>
    <w:rsid w:val="003F562A"/>
    <w:rsid w:val="00402D5E"/>
    <w:rsid w:val="00404763"/>
    <w:rsid w:val="00404902"/>
    <w:rsid w:val="004059E7"/>
    <w:rsid w:val="004102AF"/>
    <w:rsid w:val="00411254"/>
    <w:rsid w:val="004121B0"/>
    <w:rsid w:val="00412BE8"/>
    <w:rsid w:val="00412D88"/>
    <w:rsid w:val="00412DCD"/>
    <w:rsid w:val="00413F1D"/>
    <w:rsid w:val="00416A9F"/>
    <w:rsid w:val="004178D3"/>
    <w:rsid w:val="0042061D"/>
    <w:rsid w:val="00420BD5"/>
    <w:rsid w:val="004215C4"/>
    <w:rsid w:val="00422A82"/>
    <w:rsid w:val="00423204"/>
    <w:rsid w:val="004244DF"/>
    <w:rsid w:val="00424A92"/>
    <w:rsid w:val="00425B67"/>
    <w:rsid w:val="00425C66"/>
    <w:rsid w:val="0042627A"/>
    <w:rsid w:val="00430CF8"/>
    <w:rsid w:val="00431263"/>
    <w:rsid w:val="004325AD"/>
    <w:rsid w:val="00433EEB"/>
    <w:rsid w:val="00434E02"/>
    <w:rsid w:val="00435270"/>
    <w:rsid w:val="004353A6"/>
    <w:rsid w:val="00437BEE"/>
    <w:rsid w:val="00440382"/>
    <w:rsid w:val="0044184D"/>
    <w:rsid w:val="00441EE2"/>
    <w:rsid w:val="0044361B"/>
    <w:rsid w:val="00444163"/>
    <w:rsid w:val="0044456D"/>
    <w:rsid w:val="00445202"/>
    <w:rsid w:val="00446006"/>
    <w:rsid w:val="00446DEB"/>
    <w:rsid w:val="004501CD"/>
    <w:rsid w:val="0045078A"/>
    <w:rsid w:val="004524DE"/>
    <w:rsid w:val="00453219"/>
    <w:rsid w:val="00456D4D"/>
    <w:rsid w:val="00457E6F"/>
    <w:rsid w:val="004605C5"/>
    <w:rsid w:val="004607AD"/>
    <w:rsid w:val="0046125B"/>
    <w:rsid w:val="004661C2"/>
    <w:rsid w:val="00466434"/>
    <w:rsid w:val="004677EB"/>
    <w:rsid w:val="00467EBF"/>
    <w:rsid w:val="0047373C"/>
    <w:rsid w:val="00474B6B"/>
    <w:rsid w:val="004758F6"/>
    <w:rsid w:val="00477446"/>
    <w:rsid w:val="00480CCD"/>
    <w:rsid w:val="00482012"/>
    <w:rsid w:val="00482911"/>
    <w:rsid w:val="004845DA"/>
    <w:rsid w:val="00484B71"/>
    <w:rsid w:val="00486C55"/>
    <w:rsid w:val="004879DA"/>
    <w:rsid w:val="0048BE78"/>
    <w:rsid w:val="0049018C"/>
    <w:rsid w:val="004931CE"/>
    <w:rsid w:val="004938E5"/>
    <w:rsid w:val="00495F51"/>
    <w:rsid w:val="00496C9F"/>
    <w:rsid w:val="004A06F2"/>
    <w:rsid w:val="004A48DA"/>
    <w:rsid w:val="004A6E3E"/>
    <w:rsid w:val="004A7304"/>
    <w:rsid w:val="004A7D89"/>
    <w:rsid w:val="004B0191"/>
    <w:rsid w:val="004B203A"/>
    <w:rsid w:val="004B2640"/>
    <w:rsid w:val="004B43EC"/>
    <w:rsid w:val="004B64F1"/>
    <w:rsid w:val="004C324A"/>
    <w:rsid w:val="004C367C"/>
    <w:rsid w:val="004C5E06"/>
    <w:rsid w:val="004C6453"/>
    <w:rsid w:val="004C65D5"/>
    <w:rsid w:val="004C6DE3"/>
    <w:rsid w:val="004D062B"/>
    <w:rsid w:val="004D25E9"/>
    <w:rsid w:val="004D4128"/>
    <w:rsid w:val="004D4EB5"/>
    <w:rsid w:val="004D567B"/>
    <w:rsid w:val="004D6187"/>
    <w:rsid w:val="004D6AA1"/>
    <w:rsid w:val="004D6D89"/>
    <w:rsid w:val="004E144B"/>
    <w:rsid w:val="004E4196"/>
    <w:rsid w:val="004E4222"/>
    <w:rsid w:val="004E68F9"/>
    <w:rsid w:val="004E7681"/>
    <w:rsid w:val="004E7DB6"/>
    <w:rsid w:val="004F34BC"/>
    <w:rsid w:val="004F378B"/>
    <w:rsid w:val="004F4E53"/>
    <w:rsid w:val="004F657A"/>
    <w:rsid w:val="004F6E27"/>
    <w:rsid w:val="004F77EF"/>
    <w:rsid w:val="0050045A"/>
    <w:rsid w:val="00501BC2"/>
    <w:rsid w:val="00505830"/>
    <w:rsid w:val="00506C8E"/>
    <w:rsid w:val="00507236"/>
    <w:rsid w:val="00513F55"/>
    <w:rsid w:val="00514BFA"/>
    <w:rsid w:val="00516852"/>
    <w:rsid w:val="00521134"/>
    <w:rsid w:val="005217D9"/>
    <w:rsid w:val="00522BB1"/>
    <w:rsid w:val="00524E1D"/>
    <w:rsid w:val="00525FE0"/>
    <w:rsid w:val="00526F44"/>
    <w:rsid w:val="00527A0B"/>
    <w:rsid w:val="005303AB"/>
    <w:rsid w:val="00530F2A"/>
    <w:rsid w:val="005313F8"/>
    <w:rsid w:val="0053157A"/>
    <w:rsid w:val="00531689"/>
    <w:rsid w:val="00532591"/>
    <w:rsid w:val="00534856"/>
    <w:rsid w:val="0053515C"/>
    <w:rsid w:val="0053524F"/>
    <w:rsid w:val="0053763A"/>
    <w:rsid w:val="00537C72"/>
    <w:rsid w:val="00541075"/>
    <w:rsid w:val="00541557"/>
    <w:rsid w:val="0054174D"/>
    <w:rsid w:val="005428C4"/>
    <w:rsid w:val="005428E1"/>
    <w:rsid w:val="00544210"/>
    <w:rsid w:val="00544C29"/>
    <w:rsid w:val="00544CC7"/>
    <w:rsid w:val="00550FAC"/>
    <w:rsid w:val="00551B49"/>
    <w:rsid w:val="00551D69"/>
    <w:rsid w:val="0055259A"/>
    <w:rsid w:val="005526A3"/>
    <w:rsid w:val="0055277C"/>
    <w:rsid w:val="005532F4"/>
    <w:rsid w:val="0055386E"/>
    <w:rsid w:val="0055604F"/>
    <w:rsid w:val="00556DAA"/>
    <w:rsid w:val="0055707D"/>
    <w:rsid w:val="00560474"/>
    <w:rsid w:val="00560D0D"/>
    <w:rsid w:val="005619F6"/>
    <w:rsid w:val="0056202B"/>
    <w:rsid w:val="0056237D"/>
    <w:rsid w:val="005653B8"/>
    <w:rsid w:val="005655BE"/>
    <w:rsid w:val="00565AE8"/>
    <w:rsid w:val="00570A83"/>
    <w:rsid w:val="00571680"/>
    <w:rsid w:val="00573139"/>
    <w:rsid w:val="00573E56"/>
    <w:rsid w:val="00574ACF"/>
    <w:rsid w:val="005750D3"/>
    <w:rsid w:val="005762D5"/>
    <w:rsid w:val="00580056"/>
    <w:rsid w:val="00583AF5"/>
    <w:rsid w:val="00586348"/>
    <w:rsid w:val="00587A82"/>
    <w:rsid w:val="00587F96"/>
    <w:rsid w:val="00590CD7"/>
    <w:rsid w:val="0059155C"/>
    <w:rsid w:val="00591E35"/>
    <w:rsid w:val="00592146"/>
    <w:rsid w:val="00592196"/>
    <w:rsid w:val="005952D2"/>
    <w:rsid w:val="00595595"/>
    <w:rsid w:val="005971C4"/>
    <w:rsid w:val="00597D24"/>
    <w:rsid w:val="005A044C"/>
    <w:rsid w:val="005A08C8"/>
    <w:rsid w:val="005A1E64"/>
    <w:rsid w:val="005A22DD"/>
    <w:rsid w:val="005A2714"/>
    <w:rsid w:val="005A4036"/>
    <w:rsid w:val="005A5C49"/>
    <w:rsid w:val="005B3068"/>
    <w:rsid w:val="005B35B6"/>
    <w:rsid w:val="005B5CEB"/>
    <w:rsid w:val="005B73A3"/>
    <w:rsid w:val="005B76FC"/>
    <w:rsid w:val="005C52DE"/>
    <w:rsid w:val="005C6831"/>
    <w:rsid w:val="005C6C13"/>
    <w:rsid w:val="005C783A"/>
    <w:rsid w:val="005D2462"/>
    <w:rsid w:val="005D290A"/>
    <w:rsid w:val="005D3FD7"/>
    <w:rsid w:val="005D5575"/>
    <w:rsid w:val="005D6435"/>
    <w:rsid w:val="005D6E36"/>
    <w:rsid w:val="005E0BE7"/>
    <w:rsid w:val="005E1B28"/>
    <w:rsid w:val="005E3FCF"/>
    <w:rsid w:val="005E4CB7"/>
    <w:rsid w:val="005E549C"/>
    <w:rsid w:val="005E6FA0"/>
    <w:rsid w:val="005E7554"/>
    <w:rsid w:val="005E7F1B"/>
    <w:rsid w:val="005F14D3"/>
    <w:rsid w:val="005F1DA8"/>
    <w:rsid w:val="005F1DAF"/>
    <w:rsid w:val="005F1E66"/>
    <w:rsid w:val="005F2225"/>
    <w:rsid w:val="005F2721"/>
    <w:rsid w:val="005F4843"/>
    <w:rsid w:val="005F4947"/>
    <w:rsid w:val="005F4E29"/>
    <w:rsid w:val="005F6A84"/>
    <w:rsid w:val="005F6D3E"/>
    <w:rsid w:val="005F77EA"/>
    <w:rsid w:val="005F7E1F"/>
    <w:rsid w:val="00600E87"/>
    <w:rsid w:val="006030F6"/>
    <w:rsid w:val="006032EC"/>
    <w:rsid w:val="006039E0"/>
    <w:rsid w:val="00603CDC"/>
    <w:rsid w:val="00604621"/>
    <w:rsid w:val="00606452"/>
    <w:rsid w:val="00606B42"/>
    <w:rsid w:val="00606C72"/>
    <w:rsid w:val="00607440"/>
    <w:rsid w:val="00611547"/>
    <w:rsid w:val="006118BF"/>
    <w:rsid w:val="006136C0"/>
    <w:rsid w:val="00615A34"/>
    <w:rsid w:val="00615A6B"/>
    <w:rsid w:val="006166AA"/>
    <w:rsid w:val="00617BE4"/>
    <w:rsid w:val="006206F8"/>
    <w:rsid w:val="00621013"/>
    <w:rsid w:val="006226B8"/>
    <w:rsid w:val="00623475"/>
    <w:rsid w:val="0062360E"/>
    <w:rsid w:val="00624034"/>
    <w:rsid w:val="006243C1"/>
    <w:rsid w:val="0062505F"/>
    <w:rsid w:val="006254DC"/>
    <w:rsid w:val="00631214"/>
    <w:rsid w:val="0063534E"/>
    <w:rsid w:val="006360B8"/>
    <w:rsid w:val="00636EBA"/>
    <w:rsid w:val="0063785A"/>
    <w:rsid w:val="0064239F"/>
    <w:rsid w:val="006445E4"/>
    <w:rsid w:val="0064493B"/>
    <w:rsid w:val="00645B8D"/>
    <w:rsid w:val="00647052"/>
    <w:rsid w:val="006474FB"/>
    <w:rsid w:val="00650C32"/>
    <w:rsid w:val="00651830"/>
    <w:rsid w:val="00651E1A"/>
    <w:rsid w:val="00653273"/>
    <w:rsid w:val="00656A0F"/>
    <w:rsid w:val="00657117"/>
    <w:rsid w:val="00657631"/>
    <w:rsid w:val="006605BE"/>
    <w:rsid w:val="00661F71"/>
    <w:rsid w:val="00663D12"/>
    <w:rsid w:val="0066568C"/>
    <w:rsid w:val="00665C8D"/>
    <w:rsid w:val="006676F6"/>
    <w:rsid w:val="00667BA1"/>
    <w:rsid w:val="00672298"/>
    <w:rsid w:val="00672529"/>
    <w:rsid w:val="006726E9"/>
    <w:rsid w:val="00672A1D"/>
    <w:rsid w:val="0067321E"/>
    <w:rsid w:val="006732FE"/>
    <w:rsid w:val="00673437"/>
    <w:rsid w:val="00675D13"/>
    <w:rsid w:val="006806E2"/>
    <w:rsid w:val="0068116F"/>
    <w:rsid w:val="00681378"/>
    <w:rsid w:val="00681620"/>
    <w:rsid w:val="00682054"/>
    <w:rsid w:val="00682312"/>
    <w:rsid w:val="006837D7"/>
    <w:rsid w:val="0068421C"/>
    <w:rsid w:val="00686ED6"/>
    <w:rsid w:val="00687D0A"/>
    <w:rsid w:val="00692F18"/>
    <w:rsid w:val="00692F9C"/>
    <w:rsid w:val="00693E63"/>
    <w:rsid w:val="00694078"/>
    <w:rsid w:val="00694542"/>
    <w:rsid w:val="006956AD"/>
    <w:rsid w:val="0069575F"/>
    <w:rsid w:val="00697A27"/>
    <w:rsid w:val="006A00A5"/>
    <w:rsid w:val="006A037B"/>
    <w:rsid w:val="006A0E18"/>
    <w:rsid w:val="006A1952"/>
    <w:rsid w:val="006A2C6D"/>
    <w:rsid w:val="006A3E52"/>
    <w:rsid w:val="006A5A46"/>
    <w:rsid w:val="006A649D"/>
    <w:rsid w:val="006B046C"/>
    <w:rsid w:val="006B24CD"/>
    <w:rsid w:val="006B3535"/>
    <w:rsid w:val="006B46E3"/>
    <w:rsid w:val="006B6A7F"/>
    <w:rsid w:val="006B7AE6"/>
    <w:rsid w:val="006C07AC"/>
    <w:rsid w:val="006C117E"/>
    <w:rsid w:val="006C1B4D"/>
    <w:rsid w:val="006C54A7"/>
    <w:rsid w:val="006C63E5"/>
    <w:rsid w:val="006D0109"/>
    <w:rsid w:val="006D3939"/>
    <w:rsid w:val="006D6563"/>
    <w:rsid w:val="006D6ABC"/>
    <w:rsid w:val="006D780B"/>
    <w:rsid w:val="006D784E"/>
    <w:rsid w:val="006E1042"/>
    <w:rsid w:val="006E156F"/>
    <w:rsid w:val="006E205E"/>
    <w:rsid w:val="006E24D8"/>
    <w:rsid w:val="006E277B"/>
    <w:rsid w:val="006E43CF"/>
    <w:rsid w:val="006E5A75"/>
    <w:rsid w:val="006E6932"/>
    <w:rsid w:val="006E69EC"/>
    <w:rsid w:val="006E6DA0"/>
    <w:rsid w:val="006E7169"/>
    <w:rsid w:val="006E727F"/>
    <w:rsid w:val="006E7829"/>
    <w:rsid w:val="006F0618"/>
    <w:rsid w:val="006F174A"/>
    <w:rsid w:val="006F2D28"/>
    <w:rsid w:val="006F3989"/>
    <w:rsid w:val="006F4B98"/>
    <w:rsid w:val="006F6775"/>
    <w:rsid w:val="006F7747"/>
    <w:rsid w:val="00703B5A"/>
    <w:rsid w:val="0070464F"/>
    <w:rsid w:val="00706D49"/>
    <w:rsid w:val="00706F80"/>
    <w:rsid w:val="007113D5"/>
    <w:rsid w:val="00717F15"/>
    <w:rsid w:val="00720A5D"/>
    <w:rsid w:val="00724362"/>
    <w:rsid w:val="00724FB1"/>
    <w:rsid w:val="00725BED"/>
    <w:rsid w:val="00726540"/>
    <w:rsid w:val="00727613"/>
    <w:rsid w:val="0072777B"/>
    <w:rsid w:val="00727A4E"/>
    <w:rsid w:val="00727EA6"/>
    <w:rsid w:val="00732348"/>
    <w:rsid w:val="00732DEB"/>
    <w:rsid w:val="00734AAD"/>
    <w:rsid w:val="00735FC5"/>
    <w:rsid w:val="00740910"/>
    <w:rsid w:val="00740D4B"/>
    <w:rsid w:val="00741606"/>
    <w:rsid w:val="00741A3B"/>
    <w:rsid w:val="00741B19"/>
    <w:rsid w:val="00742396"/>
    <w:rsid w:val="0074286E"/>
    <w:rsid w:val="007429BD"/>
    <w:rsid w:val="00745CFF"/>
    <w:rsid w:val="007470D4"/>
    <w:rsid w:val="00747A0B"/>
    <w:rsid w:val="00747C9C"/>
    <w:rsid w:val="007536D6"/>
    <w:rsid w:val="00755973"/>
    <w:rsid w:val="00757818"/>
    <w:rsid w:val="007604C6"/>
    <w:rsid w:val="00763453"/>
    <w:rsid w:val="007637A3"/>
    <w:rsid w:val="0076545C"/>
    <w:rsid w:val="00767282"/>
    <w:rsid w:val="00771B0E"/>
    <w:rsid w:val="0077652C"/>
    <w:rsid w:val="00776697"/>
    <w:rsid w:val="0078125F"/>
    <w:rsid w:val="007821A3"/>
    <w:rsid w:val="00782F6F"/>
    <w:rsid w:val="007844ED"/>
    <w:rsid w:val="00785853"/>
    <w:rsid w:val="00785B38"/>
    <w:rsid w:val="00785C3A"/>
    <w:rsid w:val="00786646"/>
    <w:rsid w:val="00786876"/>
    <w:rsid w:val="00786D9B"/>
    <w:rsid w:val="00787720"/>
    <w:rsid w:val="00791147"/>
    <w:rsid w:val="00792EB1"/>
    <w:rsid w:val="00794F34"/>
    <w:rsid w:val="00795D63"/>
    <w:rsid w:val="007962E2"/>
    <w:rsid w:val="007A1314"/>
    <w:rsid w:val="007A148C"/>
    <w:rsid w:val="007A4AAB"/>
    <w:rsid w:val="007A7884"/>
    <w:rsid w:val="007B087D"/>
    <w:rsid w:val="007B0A0F"/>
    <w:rsid w:val="007B2439"/>
    <w:rsid w:val="007B38B9"/>
    <w:rsid w:val="007B6960"/>
    <w:rsid w:val="007B768B"/>
    <w:rsid w:val="007C0BCD"/>
    <w:rsid w:val="007C17FB"/>
    <w:rsid w:val="007C342A"/>
    <w:rsid w:val="007C34A0"/>
    <w:rsid w:val="007C390E"/>
    <w:rsid w:val="007C5DA7"/>
    <w:rsid w:val="007C7D85"/>
    <w:rsid w:val="007D1D52"/>
    <w:rsid w:val="007D2428"/>
    <w:rsid w:val="007D2A2A"/>
    <w:rsid w:val="007D2EDF"/>
    <w:rsid w:val="007E0273"/>
    <w:rsid w:val="007E0853"/>
    <w:rsid w:val="007E2F59"/>
    <w:rsid w:val="007E4BA6"/>
    <w:rsid w:val="007E51B4"/>
    <w:rsid w:val="007E54ED"/>
    <w:rsid w:val="007E62DB"/>
    <w:rsid w:val="007E6F0F"/>
    <w:rsid w:val="007E77E0"/>
    <w:rsid w:val="007F0873"/>
    <w:rsid w:val="007F1C82"/>
    <w:rsid w:val="007F2C0B"/>
    <w:rsid w:val="007F32AE"/>
    <w:rsid w:val="007F359B"/>
    <w:rsid w:val="007F486E"/>
    <w:rsid w:val="007F4DF5"/>
    <w:rsid w:val="007F6BC7"/>
    <w:rsid w:val="007F78EE"/>
    <w:rsid w:val="0080121F"/>
    <w:rsid w:val="0080136A"/>
    <w:rsid w:val="008016CD"/>
    <w:rsid w:val="008028B7"/>
    <w:rsid w:val="00804E55"/>
    <w:rsid w:val="00804E86"/>
    <w:rsid w:val="008053A8"/>
    <w:rsid w:val="00805A52"/>
    <w:rsid w:val="00805C29"/>
    <w:rsid w:val="0081167C"/>
    <w:rsid w:val="0081383A"/>
    <w:rsid w:val="00813F82"/>
    <w:rsid w:val="00815590"/>
    <w:rsid w:val="008160D2"/>
    <w:rsid w:val="00821E17"/>
    <w:rsid w:val="00822405"/>
    <w:rsid w:val="008234BF"/>
    <w:rsid w:val="0082603E"/>
    <w:rsid w:val="008261B0"/>
    <w:rsid w:val="00827070"/>
    <w:rsid w:val="0082765B"/>
    <w:rsid w:val="00827C89"/>
    <w:rsid w:val="0083105D"/>
    <w:rsid w:val="00834793"/>
    <w:rsid w:val="00836728"/>
    <w:rsid w:val="008404CA"/>
    <w:rsid w:val="008407A0"/>
    <w:rsid w:val="00842025"/>
    <w:rsid w:val="00843376"/>
    <w:rsid w:val="0084455F"/>
    <w:rsid w:val="00844C22"/>
    <w:rsid w:val="00850366"/>
    <w:rsid w:val="00852227"/>
    <w:rsid w:val="00853B90"/>
    <w:rsid w:val="00855EAC"/>
    <w:rsid w:val="0085637E"/>
    <w:rsid w:val="00856523"/>
    <w:rsid w:val="0085686A"/>
    <w:rsid w:val="00857D26"/>
    <w:rsid w:val="0086077F"/>
    <w:rsid w:val="0086444B"/>
    <w:rsid w:val="00865A73"/>
    <w:rsid w:val="00865BF2"/>
    <w:rsid w:val="00871487"/>
    <w:rsid w:val="008715CE"/>
    <w:rsid w:val="00871690"/>
    <w:rsid w:val="0087415B"/>
    <w:rsid w:val="00874C60"/>
    <w:rsid w:val="008800BA"/>
    <w:rsid w:val="008819F7"/>
    <w:rsid w:val="00881ED4"/>
    <w:rsid w:val="00881FF4"/>
    <w:rsid w:val="00883A57"/>
    <w:rsid w:val="00884995"/>
    <w:rsid w:val="00884E12"/>
    <w:rsid w:val="00884E46"/>
    <w:rsid w:val="00891424"/>
    <w:rsid w:val="00891BF9"/>
    <w:rsid w:val="00891E0C"/>
    <w:rsid w:val="00893041"/>
    <w:rsid w:val="008942C7"/>
    <w:rsid w:val="00895DFF"/>
    <w:rsid w:val="00897492"/>
    <w:rsid w:val="008A0071"/>
    <w:rsid w:val="008A09DD"/>
    <w:rsid w:val="008A433C"/>
    <w:rsid w:val="008A5D95"/>
    <w:rsid w:val="008A6AA3"/>
    <w:rsid w:val="008B17E3"/>
    <w:rsid w:val="008B1DB5"/>
    <w:rsid w:val="008B2852"/>
    <w:rsid w:val="008B356C"/>
    <w:rsid w:val="008B35AE"/>
    <w:rsid w:val="008B38EE"/>
    <w:rsid w:val="008B3A42"/>
    <w:rsid w:val="008B5312"/>
    <w:rsid w:val="008B66BC"/>
    <w:rsid w:val="008C1B58"/>
    <w:rsid w:val="008C2C67"/>
    <w:rsid w:val="008C5E06"/>
    <w:rsid w:val="008C5EA6"/>
    <w:rsid w:val="008D01F1"/>
    <w:rsid w:val="008D2FD6"/>
    <w:rsid w:val="008D6610"/>
    <w:rsid w:val="008D6883"/>
    <w:rsid w:val="008D7FBD"/>
    <w:rsid w:val="008E4352"/>
    <w:rsid w:val="008E6202"/>
    <w:rsid w:val="008E77EF"/>
    <w:rsid w:val="008F29BA"/>
    <w:rsid w:val="008F4B04"/>
    <w:rsid w:val="008F69AA"/>
    <w:rsid w:val="00902A1B"/>
    <w:rsid w:val="00904929"/>
    <w:rsid w:val="009066B6"/>
    <w:rsid w:val="009068A2"/>
    <w:rsid w:val="009106C2"/>
    <w:rsid w:val="00910848"/>
    <w:rsid w:val="0091229D"/>
    <w:rsid w:val="00913813"/>
    <w:rsid w:val="0091561E"/>
    <w:rsid w:val="00915DA1"/>
    <w:rsid w:val="0091606C"/>
    <w:rsid w:val="00917F0E"/>
    <w:rsid w:val="00921AF4"/>
    <w:rsid w:val="00923339"/>
    <w:rsid w:val="009256A2"/>
    <w:rsid w:val="00925CAF"/>
    <w:rsid w:val="00926479"/>
    <w:rsid w:val="00926780"/>
    <w:rsid w:val="00926CAD"/>
    <w:rsid w:val="00927B00"/>
    <w:rsid w:val="009300C2"/>
    <w:rsid w:val="009303EC"/>
    <w:rsid w:val="00933116"/>
    <w:rsid w:val="00933BCB"/>
    <w:rsid w:val="00933BF4"/>
    <w:rsid w:val="009355CA"/>
    <w:rsid w:val="0093578A"/>
    <w:rsid w:val="00935F4A"/>
    <w:rsid w:val="0093650B"/>
    <w:rsid w:val="00937FEF"/>
    <w:rsid w:val="00941476"/>
    <w:rsid w:val="009452EE"/>
    <w:rsid w:val="00946674"/>
    <w:rsid w:val="00946BA2"/>
    <w:rsid w:val="0095035F"/>
    <w:rsid w:val="009520AD"/>
    <w:rsid w:val="009547D6"/>
    <w:rsid w:val="00954C35"/>
    <w:rsid w:val="00955B97"/>
    <w:rsid w:val="00955CF2"/>
    <w:rsid w:val="00956B04"/>
    <w:rsid w:val="00961ADF"/>
    <w:rsid w:val="00961CB7"/>
    <w:rsid w:val="0096342C"/>
    <w:rsid w:val="00963843"/>
    <w:rsid w:val="00963DF8"/>
    <w:rsid w:val="00964FFD"/>
    <w:rsid w:val="00965CB5"/>
    <w:rsid w:val="009662FC"/>
    <w:rsid w:val="00966567"/>
    <w:rsid w:val="00967265"/>
    <w:rsid w:val="009702FC"/>
    <w:rsid w:val="00971131"/>
    <w:rsid w:val="009718C1"/>
    <w:rsid w:val="00971B2D"/>
    <w:rsid w:val="0097286B"/>
    <w:rsid w:val="009729F4"/>
    <w:rsid w:val="00974274"/>
    <w:rsid w:val="00974D02"/>
    <w:rsid w:val="00974EEE"/>
    <w:rsid w:val="009755CF"/>
    <w:rsid w:val="00975C5F"/>
    <w:rsid w:val="00975DF0"/>
    <w:rsid w:val="00977B9F"/>
    <w:rsid w:val="009840FF"/>
    <w:rsid w:val="009851FD"/>
    <w:rsid w:val="00985CDD"/>
    <w:rsid w:val="0098654D"/>
    <w:rsid w:val="00987665"/>
    <w:rsid w:val="00990A75"/>
    <w:rsid w:val="00994D3A"/>
    <w:rsid w:val="00995A75"/>
    <w:rsid w:val="009964FA"/>
    <w:rsid w:val="009967B2"/>
    <w:rsid w:val="009978AC"/>
    <w:rsid w:val="009A0716"/>
    <w:rsid w:val="009A12F8"/>
    <w:rsid w:val="009A14FB"/>
    <w:rsid w:val="009A4664"/>
    <w:rsid w:val="009A6E55"/>
    <w:rsid w:val="009B0810"/>
    <w:rsid w:val="009B2BF7"/>
    <w:rsid w:val="009B300A"/>
    <w:rsid w:val="009B321E"/>
    <w:rsid w:val="009B4FD0"/>
    <w:rsid w:val="009B5622"/>
    <w:rsid w:val="009B6629"/>
    <w:rsid w:val="009B765F"/>
    <w:rsid w:val="009C1B14"/>
    <w:rsid w:val="009C412C"/>
    <w:rsid w:val="009C437D"/>
    <w:rsid w:val="009C438F"/>
    <w:rsid w:val="009C4E7B"/>
    <w:rsid w:val="009C605C"/>
    <w:rsid w:val="009C6F9A"/>
    <w:rsid w:val="009C77F9"/>
    <w:rsid w:val="009C7FAB"/>
    <w:rsid w:val="009D1508"/>
    <w:rsid w:val="009D4B66"/>
    <w:rsid w:val="009D4D75"/>
    <w:rsid w:val="009D51D4"/>
    <w:rsid w:val="009E00E0"/>
    <w:rsid w:val="009E0598"/>
    <w:rsid w:val="009E1670"/>
    <w:rsid w:val="009E1762"/>
    <w:rsid w:val="009E483B"/>
    <w:rsid w:val="009E4BE4"/>
    <w:rsid w:val="009E5B6E"/>
    <w:rsid w:val="009E6279"/>
    <w:rsid w:val="009E73EE"/>
    <w:rsid w:val="009F0881"/>
    <w:rsid w:val="009F0A28"/>
    <w:rsid w:val="009F3A6B"/>
    <w:rsid w:val="009F3E50"/>
    <w:rsid w:val="009F4238"/>
    <w:rsid w:val="009F75FA"/>
    <w:rsid w:val="009F7BA1"/>
    <w:rsid w:val="009F7FB2"/>
    <w:rsid w:val="00A031D1"/>
    <w:rsid w:val="00A04C91"/>
    <w:rsid w:val="00A05F83"/>
    <w:rsid w:val="00A060A1"/>
    <w:rsid w:val="00A0685E"/>
    <w:rsid w:val="00A06FED"/>
    <w:rsid w:val="00A071E0"/>
    <w:rsid w:val="00A0729E"/>
    <w:rsid w:val="00A12A6A"/>
    <w:rsid w:val="00A1304A"/>
    <w:rsid w:val="00A14712"/>
    <w:rsid w:val="00A15409"/>
    <w:rsid w:val="00A16689"/>
    <w:rsid w:val="00A16CCA"/>
    <w:rsid w:val="00A21A02"/>
    <w:rsid w:val="00A2291C"/>
    <w:rsid w:val="00A23123"/>
    <w:rsid w:val="00A24F6C"/>
    <w:rsid w:val="00A305AB"/>
    <w:rsid w:val="00A32051"/>
    <w:rsid w:val="00A33072"/>
    <w:rsid w:val="00A332E4"/>
    <w:rsid w:val="00A334FF"/>
    <w:rsid w:val="00A3481E"/>
    <w:rsid w:val="00A35712"/>
    <w:rsid w:val="00A36414"/>
    <w:rsid w:val="00A37CEF"/>
    <w:rsid w:val="00A40DEC"/>
    <w:rsid w:val="00A424DA"/>
    <w:rsid w:val="00A433FA"/>
    <w:rsid w:val="00A44752"/>
    <w:rsid w:val="00A45880"/>
    <w:rsid w:val="00A4702D"/>
    <w:rsid w:val="00A5162F"/>
    <w:rsid w:val="00A523B4"/>
    <w:rsid w:val="00A57929"/>
    <w:rsid w:val="00A61AE4"/>
    <w:rsid w:val="00A62CAA"/>
    <w:rsid w:val="00A63D3A"/>
    <w:rsid w:val="00A64830"/>
    <w:rsid w:val="00A652E8"/>
    <w:rsid w:val="00A65987"/>
    <w:rsid w:val="00A719E7"/>
    <w:rsid w:val="00A73665"/>
    <w:rsid w:val="00A74A2D"/>
    <w:rsid w:val="00A75133"/>
    <w:rsid w:val="00A77D4B"/>
    <w:rsid w:val="00A817C4"/>
    <w:rsid w:val="00A81BE7"/>
    <w:rsid w:val="00A820FB"/>
    <w:rsid w:val="00A832B4"/>
    <w:rsid w:val="00A8357E"/>
    <w:rsid w:val="00A84AC0"/>
    <w:rsid w:val="00A84DFA"/>
    <w:rsid w:val="00A84EF1"/>
    <w:rsid w:val="00A85482"/>
    <w:rsid w:val="00A8610D"/>
    <w:rsid w:val="00A90BB3"/>
    <w:rsid w:val="00A92199"/>
    <w:rsid w:val="00A92B93"/>
    <w:rsid w:val="00A938EB"/>
    <w:rsid w:val="00A9407C"/>
    <w:rsid w:val="00A94EA5"/>
    <w:rsid w:val="00A95ADC"/>
    <w:rsid w:val="00A96EEE"/>
    <w:rsid w:val="00A9704B"/>
    <w:rsid w:val="00A97C02"/>
    <w:rsid w:val="00A97D23"/>
    <w:rsid w:val="00AA01E0"/>
    <w:rsid w:val="00AA0F21"/>
    <w:rsid w:val="00AA30C7"/>
    <w:rsid w:val="00AA3219"/>
    <w:rsid w:val="00AA4388"/>
    <w:rsid w:val="00AA457A"/>
    <w:rsid w:val="00AA61B0"/>
    <w:rsid w:val="00AA73E8"/>
    <w:rsid w:val="00AA7512"/>
    <w:rsid w:val="00AA7961"/>
    <w:rsid w:val="00AB116F"/>
    <w:rsid w:val="00AB2586"/>
    <w:rsid w:val="00AB2DCA"/>
    <w:rsid w:val="00AB34A8"/>
    <w:rsid w:val="00AB3566"/>
    <w:rsid w:val="00AB3C77"/>
    <w:rsid w:val="00AB4044"/>
    <w:rsid w:val="00AB5BFF"/>
    <w:rsid w:val="00AB733C"/>
    <w:rsid w:val="00AB736E"/>
    <w:rsid w:val="00AB766E"/>
    <w:rsid w:val="00AC0725"/>
    <w:rsid w:val="00AC1319"/>
    <w:rsid w:val="00AC1FBB"/>
    <w:rsid w:val="00AC210A"/>
    <w:rsid w:val="00AC25F7"/>
    <w:rsid w:val="00AC54E1"/>
    <w:rsid w:val="00AC6F58"/>
    <w:rsid w:val="00AC6FC9"/>
    <w:rsid w:val="00AD1DC8"/>
    <w:rsid w:val="00AD2FD1"/>
    <w:rsid w:val="00AE0C64"/>
    <w:rsid w:val="00AE417E"/>
    <w:rsid w:val="00AE451B"/>
    <w:rsid w:val="00AE520D"/>
    <w:rsid w:val="00AF1C69"/>
    <w:rsid w:val="00AF2E3B"/>
    <w:rsid w:val="00AF47CD"/>
    <w:rsid w:val="00AF485B"/>
    <w:rsid w:val="00AF486C"/>
    <w:rsid w:val="00AF5220"/>
    <w:rsid w:val="00AF63D6"/>
    <w:rsid w:val="00AF6874"/>
    <w:rsid w:val="00B0212A"/>
    <w:rsid w:val="00B030AD"/>
    <w:rsid w:val="00B04049"/>
    <w:rsid w:val="00B05BD5"/>
    <w:rsid w:val="00B06C14"/>
    <w:rsid w:val="00B07170"/>
    <w:rsid w:val="00B11527"/>
    <w:rsid w:val="00B143A3"/>
    <w:rsid w:val="00B14A4C"/>
    <w:rsid w:val="00B16BF3"/>
    <w:rsid w:val="00B17041"/>
    <w:rsid w:val="00B2026B"/>
    <w:rsid w:val="00B24134"/>
    <w:rsid w:val="00B26766"/>
    <w:rsid w:val="00B30589"/>
    <w:rsid w:val="00B31108"/>
    <w:rsid w:val="00B315AD"/>
    <w:rsid w:val="00B34DF3"/>
    <w:rsid w:val="00B370FE"/>
    <w:rsid w:val="00B373B0"/>
    <w:rsid w:val="00B3785A"/>
    <w:rsid w:val="00B37C7C"/>
    <w:rsid w:val="00B40161"/>
    <w:rsid w:val="00B40C0A"/>
    <w:rsid w:val="00B41025"/>
    <w:rsid w:val="00B4162E"/>
    <w:rsid w:val="00B419BF"/>
    <w:rsid w:val="00B43034"/>
    <w:rsid w:val="00B45212"/>
    <w:rsid w:val="00B45552"/>
    <w:rsid w:val="00B46ED7"/>
    <w:rsid w:val="00B55465"/>
    <w:rsid w:val="00B558A6"/>
    <w:rsid w:val="00B56FDB"/>
    <w:rsid w:val="00B57433"/>
    <w:rsid w:val="00B57DBD"/>
    <w:rsid w:val="00B60BEF"/>
    <w:rsid w:val="00B60CE4"/>
    <w:rsid w:val="00B619E9"/>
    <w:rsid w:val="00B6309B"/>
    <w:rsid w:val="00B636F5"/>
    <w:rsid w:val="00B63DD8"/>
    <w:rsid w:val="00B64F50"/>
    <w:rsid w:val="00B65A84"/>
    <w:rsid w:val="00B674A5"/>
    <w:rsid w:val="00B67F88"/>
    <w:rsid w:val="00B70BA2"/>
    <w:rsid w:val="00B71922"/>
    <w:rsid w:val="00B725F7"/>
    <w:rsid w:val="00B728FF"/>
    <w:rsid w:val="00B734A0"/>
    <w:rsid w:val="00B76479"/>
    <w:rsid w:val="00B76BF3"/>
    <w:rsid w:val="00B773F8"/>
    <w:rsid w:val="00B817DB"/>
    <w:rsid w:val="00B81A49"/>
    <w:rsid w:val="00B82A14"/>
    <w:rsid w:val="00B8356F"/>
    <w:rsid w:val="00B843E7"/>
    <w:rsid w:val="00B857C1"/>
    <w:rsid w:val="00B87604"/>
    <w:rsid w:val="00B9051F"/>
    <w:rsid w:val="00B911A9"/>
    <w:rsid w:val="00B93936"/>
    <w:rsid w:val="00B94267"/>
    <w:rsid w:val="00B95955"/>
    <w:rsid w:val="00B95BCF"/>
    <w:rsid w:val="00B9616D"/>
    <w:rsid w:val="00B9679B"/>
    <w:rsid w:val="00B970C0"/>
    <w:rsid w:val="00BA04EF"/>
    <w:rsid w:val="00BA0E71"/>
    <w:rsid w:val="00BA17B6"/>
    <w:rsid w:val="00BA1851"/>
    <w:rsid w:val="00BA2B1A"/>
    <w:rsid w:val="00BA2E5F"/>
    <w:rsid w:val="00BA3B25"/>
    <w:rsid w:val="00BA4D4D"/>
    <w:rsid w:val="00BA74A9"/>
    <w:rsid w:val="00BB06EA"/>
    <w:rsid w:val="00BB1F79"/>
    <w:rsid w:val="00BB2225"/>
    <w:rsid w:val="00BB28D4"/>
    <w:rsid w:val="00BB3F72"/>
    <w:rsid w:val="00BB47B4"/>
    <w:rsid w:val="00BB4CD0"/>
    <w:rsid w:val="00BB50C2"/>
    <w:rsid w:val="00BB5ED1"/>
    <w:rsid w:val="00BC0777"/>
    <w:rsid w:val="00BC085A"/>
    <w:rsid w:val="00BC521E"/>
    <w:rsid w:val="00BC5FC0"/>
    <w:rsid w:val="00BC6192"/>
    <w:rsid w:val="00BC65E6"/>
    <w:rsid w:val="00BD0A16"/>
    <w:rsid w:val="00BD1A0E"/>
    <w:rsid w:val="00BD2933"/>
    <w:rsid w:val="00BD45F2"/>
    <w:rsid w:val="00BD4CB3"/>
    <w:rsid w:val="00BD7D81"/>
    <w:rsid w:val="00BE0416"/>
    <w:rsid w:val="00BE1F58"/>
    <w:rsid w:val="00BE25F7"/>
    <w:rsid w:val="00BE7850"/>
    <w:rsid w:val="00BF0274"/>
    <w:rsid w:val="00BF1AE5"/>
    <w:rsid w:val="00BF1B23"/>
    <w:rsid w:val="00BF2340"/>
    <w:rsid w:val="00BF3050"/>
    <w:rsid w:val="00BF4CC4"/>
    <w:rsid w:val="00BF5637"/>
    <w:rsid w:val="00C03659"/>
    <w:rsid w:val="00C04410"/>
    <w:rsid w:val="00C05F1E"/>
    <w:rsid w:val="00C076AA"/>
    <w:rsid w:val="00C109D6"/>
    <w:rsid w:val="00C11731"/>
    <w:rsid w:val="00C12C40"/>
    <w:rsid w:val="00C12CA5"/>
    <w:rsid w:val="00C1308B"/>
    <w:rsid w:val="00C138CC"/>
    <w:rsid w:val="00C14291"/>
    <w:rsid w:val="00C15BD8"/>
    <w:rsid w:val="00C20809"/>
    <w:rsid w:val="00C23C2A"/>
    <w:rsid w:val="00C244EF"/>
    <w:rsid w:val="00C25EA1"/>
    <w:rsid w:val="00C2622A"/>
    <w:rsid w:val="00C3000D"/>
    <w:rsid w:val="00C31E3B"/>
    <w:rsid w:val="00C33F46"/>
    <w:rsid w:val="00C347DC"/>
    <w:rsid w:val="00C374F8"/>
    <w:rsid w:val="00C4174B"/>
    <w:rsid w:val="00C42CA0"/>
    <w:rsid w:val="00C42FD7"/>
    <w:rsid w:val="00C434F2"/>
    <w:rsid w:val="00C44F15"/>
    <w:rsid w:val="00C4530F"/>
    <w:rsid w:val="00C45D6E"/>
    <w:rsid w:val="00C46E6A"/>
    <w:rsid w:val="00C534FB"/>
    <w:rsid w:val="00C542C9"/>
    <w:rsid w:val="00C5776D"/>
    <w:rsid w:val="00C60690"/>
    <w:rsid w:val="00C60A25"/>
    <w:rsid w:val="00C641F2"/>
    <w:rsid w:val="00C67F3E"/>
    <w:rsid w:val="00C710F1"/>
    <w:rsid w:val="00C72CD0"/>
    <w:rsid w:val="00C72E4E"/>
    <w:rsid w:val="00C74C5A"/>
    <w:rsid w:val="00C76831"/>
    <w:rsid w:val="00C80B38"/>
    <w:rsid w:val="00C84A3E"/>
    <w:rsid w:val="00C85981"/>
    <w:rsid w:val="00C85D18"/>
    <w:rsid w:val="00C86CF6"/>
    <w:rsid w:val="00C871E0"/>
    <w:rsid w:val="00C877A0"/>
    <w:rsid w:val="00C97B21"/>
    <w:rsid w:val="00C97C23"/>
    <w:rsid w:val="00CA0A71"/>
    <w:rsid w:val="00CA0CD0"/>
    <w:rsid w:val="00CA0EC6"/>
    <w:rsid w:val="00CA134B"/>
    <w:rsid w:val="00CA3585"/>
    <w:rsid w:val="00CA4499"/>
    <w:rsid w:val="00CA4A55"/>
    <w:rsid w:val="00CA63DF"/>
    <w:rsid w:val="00CA699B"/>
    <w:rsid w:val="00CA6D73"/>
    <w:rsid w:val="00CA7B42"/>
    <w:rsid w:val="00CA7F55"/>
    <w:rsid w:val="00CB0A9A"/>
    <w:rsid w:val="00CB138C"/>
    <w:rsid w:val="00CB1705"/>
    <w:rsid w:val="00CB55CA"/>
    <w:rsid w:val="00CB5E1A"/>
    <w:rsid w:val="00CC062C"/>
    <w:rsid w:val="00CC122F"/>
    <w:rsid w:val="00CC29AA"/>
    <w:rsid w:val="00CC2AA3"/>
    <w:rsid w:val="00CC2CC4"/>
    <w:rsid w:val="00CC52CD"/>
    <w:rsid w:val="00CC6135"/>
    <w:rsid w:val="00CC6199"/>
    <w:rsid w:val="00CC6D10"/>
    <w:rsid w:val="00CC7420"/>
    <w:rsid w:val="00CD0D3D"/>
    <w:rsid w:val="00CD1A61"/>
    <w:rsid w:val="00CD2231"/>
    <w:rsid w:val="00CD2368"/>
    <w:rsid w:val="00CD31C9"/>
    <w:rsid w:val="00CD53B8"/>
    <w:rsid w:val="00CD643D"/>
    <w:rsid w:val="00CD7471"/>
    <w:rsid w:val="00CE03F4"/>
    <w:rsid w:val="00CE2114"/>
    <w:rsid w:val="00CE3E57"/>
    <w:rsid w:val="00CE41D7"/>
    <w:rsid w:val="00CE4C30"/>
    <w:rsid w:val="00CE5300"/>
    <w:rsid w:val="00CE6EAA"/>
    <w:rsid w:val="00CE7C50"/>
    <w:rsid w:val="00CE7E01"/>
    <w:rsid w:val="00CF1328"/>
    <w:rsid w:val="00CF2386"/>
    <w:rsid w:val="00CF3B45"/>
    <w:rsid w:val="00CF4672"/>
    <w:rsid w:val="00CF4FE1"/>
    <w:rsid w:val="00CF77F3"/>
    <w:rsid w:val="00D0131E"/>
    <w:rsid w:val="00D013A7"/>
    <w:rsid w:val="00D02F80"/>
    <w:rsid w:val="00D06703"/>
    <w:rsid w:val="00D103C1"/>
    <w:rsid w:val="00D11EC1"/>
    <w:rsid w:val="00D12AC9"/>
    <w:rsid w:val="00D139B1"/>
    <w:rsid w:val="00D144AE"/>
    <w:rsid w:val="00D15EDC"/>
    <w:rsid w:val="00D17498"/>
    <w:rsid w:val="00D176C4"/>
    <w:rsid w:val="00D20230"/>
    <w:rsid w:val="00D20903"/>
    <w:rsid w:val="00D213F8"/>
    <w:rsid w:val="00D21798"/>
    <w:rsid w:val="00D238B8"/>
    <w:rsid w:val="00D2393B"/>
    <w:rsid w:val="00D249C5"/>
    <w:rsid w:val="00D277E0"/>
    <w:rsid w:val="00D30D32"/>
    <w:rsid w:val="00D340D4"/>
    <w:rsid w:val="00D350F3"/>
    <w:rsid w:val="00D365A1"/>
    <w:rsid w:val="00D36F85"/>
    <w:rsid w:val="00D410CE"/>
    <w:rsid w:val="00D428AA"/>
    <w:rsid w:val="00D42CA0"/>
    <w:rsid w:val="00D43677"/>
    <w:rsid w:val="00D4391E"/>
    <w:rsid w:val="00D4493B"/>
    <w:rsid w:val="00D44D72"/>
    <w:rsid w:val="00D45506"/>
    <w:rsid w:val="00D46211"/>
    <w:rsid w:val="00D466E8"/>
    <w:rsid w:val="00D4783E"/>
    <w:rsid w:val="00D52393"/>
    <w:rsid w:val="00D530F3"/>
    <w:rsid w:val="00D53859"/>
    <w:rsid w:val="00D5444C"/>
    <w:rsid w:val="00D55F73"/>
    <w:rsid w:val="00D60E2E"/>
    <w:rsid w:val="00D61550"/>
    <w:rsid w:val="00D62314"/>
    <w:rsid w:val="00D6492B"/>
    <w:rsid w:val="00D6584C"/>
    <w:rsid w:val="00D673AD"/>
    <w:rsid w:val="00D67748"/>
    <w:rsid w:val="00D70D4E"/>
    <w:rsid w:val="00D71A94"/>
    <w:rsid w:val="00D735AA"/>
    <w:rsid w:val="00D73CE8"/>
    <w:rsid w:val="00D74188"/>
    <w:rsid w:val="00D753EB"/>
    <w:rsid w:val="00D809E6"/>
    <w:rsid w:val="00D813B2"/>
    <w:rsid w:val="00D82319"/>
    <w:rsid w:val="00D82711"/>
    <w:rsid w:val="00D82A53"/>
    <w:rsid w:val="00D8591B"/>
    <w:rsid w:val="00D873DB"/>
    <w:rsid w:val="00D8774B"/>
    <w:rsid w:val="00D87CE8"/>
    <w:rsid w:val="00D91435"/>
    <w:rsid w:val="00D920EE"/>
    <w:rsid w:val="00D92E02"/>
    <w:rsid w:val="00D959B3"/>
    <w:rsid w:val="00D95BF1"/>
    <w:rsid w:val="00DA1E67"/>
    <w:rsid w:val="00DA7145"/>
    <w:rsid w:val="00DA7AB0"/>
    <w:rsid w:val="00DB0427"/>
    <w:rsid w:val="00DB0EE6"/>
    <w:rsid w:val="00DB33C4"/>
    <w:rsid w:val="00DB4718"/>
    <w:rsid w:val="00DB6F2E"/>
    <w:rsid w:val="00DC0374"/>
    <w:rsid w:val="00DC0D7A"/>
    <w:rsid w:val="00DC28DD"/>
    <w:rsid w:val="00DC2C78"/>
    <w:rsid w:val="00DC2F57"/>
    <w:rsid w:val="00DC32AA"/>
    <w:rsid w:val="00DC3846"/>
    <w:rsid w:val="00DC5181"/>
    <w:rsid w:val="00DC51F3"/>
    <w:rsid w:val="00DC6219"/>
    <w:rsid w:val="00DC67D2"/>
    <w:rsid w:val="00DC75B9"/>
    <w:rsid w:val="00DD021B"/>
    <w:rsid w:val="00DD1B98"/>
    <w:rsid w:val="00DD2721"/>
    <w:rsid w:val="00DD2EB0"/>
    <w:rsid w:val="00DD3DA8"/>
    <w:rsid w:val="00DD60D6"/>
    <w:rsid w:val="00DD6F94"/>
    <w:rsid w:val="00DE01C7"/>
    <w:rsid w:val="00DE0766"/>
    <w:rsid w:val="00DE104C"/>
    <w:rsid w:val="00DE1E30"/>
    <w:rsid w:val="00DE4F56"/>
    <w:rsid w:val="00DE5A63"/>
    <w:rsid w:val="00DE62BD"/>
    <w:rsid w:val="00DE6D52"/>
    <w:rsid w:val="00DE72F1"/>
    <w:rsid w:val="00DF0548"/>
    <w:rsid w:val="00DF2853"/>
    <w:rsid w:val="00DF3411"/>
    <w:rsid w:val="00DF3E61"/>
    <w:rsid w:val="00DF45FA"/>
    <w:rsid w:val="00DF5DA9"/>
    <w:rsid w:val="00E00A8F"/>
    <w:rsid w:val="00E06E8D"/>
    <w:rsid w:val="00E07311"/>
    <w:rsid w:val="00E10CF9"/>
    <w:rsid w:val="00E150EE"/>
    <w:rsid w:val="00E17D90"/>
    <w:rsid w:val="00E203EB"/>
    <w:rsid w:val="00E21FAC"/>
    <w:rsid w:val="00E22113"/>
    <w:rsid w:val="00E22E6D"/>
    <w:rsid w:val="00E24873"/>
    <w:rsid w:val="00E264D3"/>
    <w:rsid w:val="00E26782"/>
    <w:rsid w:val="00E3021D"/>
    <w:rsid w:val="00E30BBA"/>
    <w:rsid w:val="00E31323"/>
    <w:rsid w:val="00E324CB"/>
    <w:rsid w:val="00E32C74"/>
    <w:rsid w:val="00E32F82"/>
    <w:rsid w:val="00E34C63"/>
    <w:rsid w:val="00E34FDB"/>
    <w:rsid w:val="00E355F0"/>
    <w:rsid w:val="00E373A7"/>
    <w:rsid w:val="00E3790F"/>
    <w:rsid w:val="00E42DAF"/>
    <w:rsid w:val="00E42E2F"/>
    <w:rsid w:val="00E42E81"/>
    <w:rsid w:val="00E44402"/>
    <w:rsid w:val="00E44EE6"/>
    <w:rsid w:val="00E45376"/>
    <w:rsid w:val="00E455FA"/>
    <w:rsid w:val="00E45D3C"/>
    <w:rsid w:val="00E476EF"/>
    <w:rsid w:val="00E52383"/>
    <w:rsid w:val="00E53374"/>
    <w:rsid w:val="00E556A4"/>
    <w:rsid w:val="00E5703D"/>
    <w:rsid w:val="00E574BF"/>
    <w:rsid w:val="00E60238"/>
    <w:rsid w:val="00E60AE1"/>
    <w:rsid w:val="00E60F7E"/>
    <w:rsid w:val="00E620C4"/>
    <w:rsid w:val="00E632CA"/>
    <w:rsid w:val="00E652E7"/>
    <w:rsid w:val="00E656C9"/>
    <w:rsid w:val="00E657C2"/>
    <w:rsid w:val="00E65F34"/>
    <w:rsid w:val="00E663A8"/>
    <w:rsid w:val="00E66C3A"/>
    <w:rsid w:val="00E670A6"/>
    <w:rsid w:val="00E6767A"/>
    <w:rsid w:val="00E7076F"/>
    <w:rsid w:val="00E71216"/>
    <w:rsid w:val="00E7243A"/>
    <w:rsid w:val="00E7299E"/>
    <w:rsid w:val="00E72A20"/>
    <w:rsid w:val="00E74582"/>
    <w:rsid w:val="00E7479D"/>
    <w:rsid w:val="00E75CC7"/>
    <w:rsid w:val="00E80D56"/>
    <w:rsid w:val="00E80F0E"/>
    <w:rsid w:val="00E81FB3"/>
    <w:rsid w:val="00E82299"/>
    <w:rsid w:val="00E82E87"/>
    <w:rsid w:val="00E83B6C"/>
    <w:rsid w:val="00E86A47"/>
    <w:rsid w:val="00E87590"/>
    <w:rsid w:val="00E92AEF"/>
    <w:rsid w:val="00E9328B"/>
    <w:rsid w:val="00E9398B"/>
    <w:rsid w:val="00E93CB6"/>
    <w:rsid w:val="00E94163"/>
    <w:rsid w:val="00E952A5"/>
    <w:rsid w:val="00E95E6E"/>
    <w:rsid w:val="00E9611C"/>
    <w:rsid w:val="00E97A70"/>
    <w:rsid w:val="00E97EF9"/>
    <w:rsid w:val="00EA1ABD"/>
    <w:rsid w:val="00EA5EBD"/>
    <w:rsid w:val="00EA7416"/>
    <w:rsid w:val="00EA7CCD"/>
    <w:rsid w:val="00EB28A5"/>
    <w:rsid w:val="00EB2F1B"/>
    <w:rsid w:val="00EB3D09"/>
    <w:rsid w:val="00EB3FAA"/>
    <w:rsid w:val="00EB410D"/>
    <w:rsid w:val="00EB4FAE"/>
    <w:rsid w:val="00EB5B29"/>
    <w:rsid w:val="00EB5B3F"/>
    <w:rsid w:val="00EB5F46"/>
    <w:rsid w:val="00EB600F"/>
    <w:rsid w:val="00EB69A6"/>
    <w:rsid w:val="00EC0824"/>
    <w:rsid w:val="00EC3F4D"/>
    <w:rsid w:val="00EC60CB"/>
    <w:rsid w:val="00EC67FE"/>
    <w:rsid w:val="00ED1DDB"/>
    <w:rsid w:val="00ED4789"/>
    <w:rsid w:val="00ED4EB1"/>
    <w:rsid w:val="00ED7687"/>
    <w:rsid w:val="00EE0296"/>
    <w:rsid w:val="00EE23A4"/>
    <w:rsid w:val="00EE42CF"/>
    <w:rsid w:val="00EE6046"/>
    <w:rsid w:val="00EE63CD"/>
    <w:rsid w:val="00EE7225"/>
    <w:rsid w:val="00EE78F2"/>
    <w:rsid w:val="00EF0DA4"/>
    <w:rsid w:val="00EF2171"/>
    <w:rsid w:val="00EF4505"/>
    <w:rsid w:val="00EF5123"/>
    <w:rsid w:val="00EF6558"/>
    <w:rsid w:val="00EF6DFF"/>
    <w:rsid w:val="00F00912"/>
    <w:rsid w:val="00F01E5E"/>
    <w:rsid w:val="00F03040"/>
    <w:rsid w:val="00F03A92"/>
    <w:rsid w:val="00F03FB9"/>
    <w:rsid w:val="00F07C46"/>
    <w:rsid w:val="00F0CF38"/>
    <w:rsid w:val="00F1132F"/>
    <w:rsid w:val="00F1357F"/>
    <w:rsid w:val="00F13844"/>
    <w:rsid w:val="00F15347"/>
    <w:rsid w:val="00F2148E"/>
    <w:rsid w:val="00F22459"/>
    <w:rsid w:val="00F23E50"/>
    <w:rsid w:val="00F26DCF"/>
    <w:rsid w:val="00F26FFD"/>
    <w:rsid w:val="00F31B19"/>
    <w:rsid w:val="00F33372"/>
    <w:rsid w:val="00F35649"/>
    <w:rsid w:val="00F35903"/>
    <w:rsid w:val="00F367C9"/>
    <w:rsid w:val="00F368BD"/>
    <w:rsid w:val="00F37260"/>
    <w:rsid w:val="00F40518"/>
    <w:rsid w:val="00F40D12"/>
    <w:rsid w:val="00F41753"/>
    <w:rsid w:val="00F44296"/>
    <w:rsid w:val="00F4472E"/>
    <w:rsid w:val="00F44F69"/>
    <w:rsid w:val="00F461DD"/>
    <w:rsid w:val="00F54D39"/>
    <w:rsid w:val="00F562F7"/>
    <w:rsid w:val="00F56FEB"/>
    <w:rsid w:val="00F608A9"/>
    <w:rsid w:val="00F60F7C"/>
    <w:rsid w:val="00F61A00"/>
    <w:rsid w:val="00F61A3E"/>
    <w:rsid w:val="00F61CEA"/>
    <w:rsid w:val="00F63735"/>
    <w:rsid w:val="00F6396F"/>
    <w:rsid w:val="00F63D19"/>
    <w:rsid w:val="00F646CD"/>
    <w:rsid w:val="00F64813"/>
    <w:rsid w:val="00F658D2"/>
    <w:rsid w:val="00F66D34"/>
    <w:rsid w:val="00F678ED"/>
    <w:rsid w:val="00F679F6"/>
    <w:rsid w:val="00F713CE"/>
    <w:rsid w:val="00F7332E"/>
    <w:rsid w:val="00F74E05"/>
    <w:rsid w:val="00F76520"/>
    <w:rsid w:val="00F76D4C"/>
    <w:rsid w:val="00F77D27"/>
    <w:rsid w:val="00F77F8A"/>
    <w:rsid w:val="00F803F9"/>
    <w:rsid w:val="00F82B23"/>
    <w:rsid w:val="00F83DA4"/>
    <w:rsid w:val="00F84134"/>
    <w:rsid w:val="00F8517A"/>
    <w:rsid w:val="00F85715"/>
    <w:rsid w:val="00F86F21"/>
    <w:rsid w:val="00F874F5"/>
    <w:rsid w:val="00F91022"/>
    <w:rsid w:val="00F9317A"/>
    <w:rsid w:val="00F93D01"/>
    <w:rsid w:val="00F950F5"/>
    <w:rsid w:val="00F96FB2"/>
    <w:rsid w:val="00F97067"/>
    <w:rsid w:val="00F97EE5"/>
    <w:rsid w:val="00FA0D48"/>
    <w:rsid w:val="00FA1967"/>
    <w:rsid w:val="00FA2296"/>
    <w:rsid w:val="00FA320F"/>
    <w:rsid w:val="00FA43E6"/>
    <w:rsid w:val="00FA5560"/>
    <w:rsid w:val="00FA7507"/>
    <w:rsid w:val="00FB04C1"/>
    <w:rsid w:val="00FB170F"/>
    <w:rsid w:val="00FB44EA"/>
    <w:rsid w:val="00FB45FA"/>
    <w:rsid w:val="00FB4933"/>
    <w:rsid w:val="00FB7ADB"/>
    <w:rsid w:val="00FC0329"/>
    <w:rsid w:val="00FC032E"/>
    <w:rsid w:val="00FC318C"/>
    <w:rsid w:val="00FC5609"/>
    <w:rsid w:val="00FC6346"/>
    <w:rsid w:val="00FC6BB9"/>
    <w:rsid w:val="00FC722D"/>
    <w:rsid w:val="00FC74B5"/>
    <w:rsid w:val="00FC7E8E"/>
    <w:rsid w:val="00FD259B"/>
    <w:rsid w:val="00FD29B0"/>
    <w:rsid w:val="00FD4281"/>
    <w:rsid w:val="00FD4A3F"/>
    <w:rsid w:val="00FD5FD8"/>
    <w:rsid w:val="00FD68EB"/>
    <w:rsid w:val="00FD7A63"/>
    <w:rsid w:val="00FE0B61"/>
    <w:rsid w:val="00FE0E50"/>
    <w:rsid w:val="00FE2169"/>
    <w:rsid w:val="00FE34D8"/>
    <w:rsid w:val="00FE72F7"/>
    <w:rsid w:val="00FE79C3"/>
    <w:rsid w:val="00FF19A5"/>
    <w:rsid w:val="00FF1A33"/>
    <w:rsid w:val="00FF29BE"/>
    <w:rsid w:val="00FF34AA"/>
    <w:rsid w:val="00FF5585"/>
    <w:rsid w:val="00FF78CE"/>
    <w:rsid w:val="01FEDE3B"/>
    <w:rsid w:val="0227B17B"/>
    <w:rsid w:val="0295AC27"/>
    <w:rsid w:val="02BB36F3"/>
    <w:rsid w:val="037B6F36"/>
    <w:rsid w:val="049B6C2C"/>
    <w:rsid w:val="06341DAE"/>
    <w:rsid w:val="06A1EF13"/>
    <w:rsid w:val="0731EFA1"/>
    <w:rsid w:val="07F10EA2"/>
    <w:rsid w:val="08793864"/>
    <w:rsid w:val="087A0540"/>
    <w:rsid w:val="089A425C"/>
    <w:rsid w:val="08F9AD89"/>
    <w:rsid w:val="09B9FF51"/>
    <w:rsid w:val="0A585C52"/>
    <w:rsid w:val="0AEAAE79"/>
    <w:rsid w:val="0BF3AB1B"/>
    <w:rsid w:val="0C0DF068"/>
    <w:rsid w:val="0C3C7A76"/>
    <w:rsid w:val="0E32F2D3"/>
    <w:rsid w:val="0E93A931"/>
    <w:rsid w:val="0EB42850"/>
    <w:rsid w:val="0EEEAC8C"/>
    <w:rsid w:val="0F8D5223"/>
    <w:rsid w:val="10E76818"/>
    <w:rsid w:val="116A0728"/>
    <w:rsid w:val="11CD2C52"/>
    <w:rsid w:val="11DD43DA"/>
    <w:rsid w:val="123337B5"/>
    <w:rsid w:val="12F81002"/>
    <w:rsid w:val="13E50A5E"/>
    <w:rsid w:val="144615A8"/>
    <w:rsid w:val="15ECAAF7"/>
    <w:rsid w:val="1645D301"/>
    <w:rsid w:val="16613C31"/>
    <w:rsid w:val="19D13A66"/>
    <w:rsid w:val="1A5C7076"/>
    <w:rsid w:val="1AA05618"/>
    <w:rsid w:val="1BF27A8E"/>
    <w:rsid w:val="1C406E55"/>
    <w:rsid w:val="1F80C5EB"/>
    <w:rsid w:val="1FA4E76C"/>
    <w:rsid w:val="1FEA9B00"/>
    <w:rsid w:val="20D6898C"/>
    <w:rsid w:val="21003F2F"/>
    <w:rsid w:val="21681900"/>
    <w:rsid w:val="22969EED"/>
    <w:rsid w:val="22E6931F"/>
    <w:rsid w:val="235D61E5"/>
    <w:rsid w:val="239C1C1F"/>
    <w:rsid w:val="2465A396"/>
    <w:rsid w:val="24E40F6D"/>
    <w:rsid w:val="25AB445E"/>
    <w:rsid w:val="25CC82B2"/>
    <w:rsid w:val="270EE5D4"/>
    <w:rsid w:val="276C6F18"/>
    <w:rsid w:val="278C9FFE"/>
    <w:rsid w:val="2854D2EC"/>
    <w:rsid w:val="285671FC"/>
    <w:rsid w:val="28AAB635"/>
    <w:rsid w:val="28BCD6FD"/>
    <w:rsid w:val="28EC5920"/>
    <w:rsid w:val="29381F6D"/>
    <w:rsid w:val="2A599BA7"/>
    <w:rsid w:val="2A5B3714"/>
    <w:rsid w:val="2AB62488"/>
    <w:rsid w:val="2B2ACB97"/>
    <w:rsid w:val="2C3FCD08"/>
    <w:rsid w:val="2D3CD8E1"/>
    <w:rsid w:val="2D721264"/>
    <w:rsid w:val="2E1611B6"/>
    <w:rsid w:val="2E446CDB"/>
    <w:rsid w:val="2E4C799C"/>
    <w:rsid w:val="3164A5FA"/>
    <w:rsid w:val="31B137C1"/>
    <w:rsid w:val="3230E311"/>
    <w:rsid w:val="32511CAB"/>
    <w:rsid w:val="3262A163"/>
    <w:rsid w:val="331297CE"/>
    <w:rsid w:val="33D92F57"/>
    <w:rsid w:val="345225C9"/>
    <w:rsid w:val="35198AE6"/>
    <w:rsid w:val="35865F77"/>
    <w:rsid w:val="364A2609"/>
    <w:rsid w:val="369DF11E"/>
    <w:rsid w:val="372A7B81"/>
    <w:rsid w:val="372CDFFB"/>
    <w:rsid w:val="37794E06"/>
    <w:rsid w:val="3A01376D"/>
    <w:rsid w:val="3A1F8785"/>
    <w:rsid w:val="3ACDC137"/>
    <w:rsid w:val="3B80846B"/>
    <w:rsid w:val="3B846B31"/>
    <w:rsid w:val="3BA31B96"/>
    <w:rsid w:val="3BB39F7A"/>
    <w:rsid w:val="3BF681D0"/>
    <w:rsid w:val="3C07BD5A"/>
    <w:rsid w:val="3C533497"/>
    <w:rsid w:val="3CB14831"/>
    <w:rsid w:val="3CF63F20"/>
    <w:rsid w:val="3F77EE10"/>
    <w:rsid w:val="40CAA982"/>
    <w:rsid w:val="41DD4CF0"/>
    <w:rsid w:val="4331B933"/>
    <w:rsid w:val="43F06164"/>
    <w:rsid w:val="4404153B"/>
    <w:rsid w:val="45143F03"/>
    <w:rsid w:val="46B915E7"/>
    <w:rsid w:val="46FD771C"/>
    <w:rsid w:val="4707DB2C"/>
    <w:rsid w:val="478525C6"/>
    <w:rsid w:val="480F40E5"/>
    <w:rsid w:val="494B72BF"/>
    <w:rsid w:val="49A3D32F"/>
    <w:rsid w:val="4A2EBD2C"/>
    <w:rsid w:val="4A834A62"/>
    <w:rsid w:val="4B2305D4"/>
    <w:rsid w:val="4BCAFF1C"/>
    <w:rsid w:val="4E8E5F3A"/>
    <w:rsid w:val="4FC00A1B"/>
    <w:rsid w:val="5030F8A1"/>
    <w:rsid w:val="5083211F"/>
    <w:rsid w:val="509AC8D9"/>
    <w:rsid w:val="50CE83F7"/>
    <w:rsid w:val="50D60FF5"/>
    <w:rsid w:val="513591C4"/>
    <w:rsid w:val="515C3299"/>
    <w:rsid w:val="52760F2C"/>
    <w:rsid w:val="52B176F0"/>
    <w:rsid w:val="5361E379"/>
    <w:rsid w:val="53B2649E"/>
    <w:rsid w:val="5417D3DA"/>
    <w:rsid w:val="545E4C12"/>
    <w:rsid w:val="555E3BC3"/>
    <w:rsid w:val="5564F0E8"/>
    <w:rsid w:val="55D293DC"/>
    <w:rsid w:val="561BE77C"/>
    <w:rsid w:val="563D9B0F"/>
    <w:rsid w:val="565D269B"/>
    <w:rsid w:val="57321E5A"/>
    <w:rsid w:val="57D17217"/>
    <w:rsid w:val="5844913E"/>
    <w:rsid w:val="58FA3934"/>
    <w:rsid w:val="592190CB"/>
    <w:rsid w:val="59705FE1"/>
    <w:rsid w:val="5A434D5F"/>
    <w:rsid w:val="5AA78206"/>
    <w:rsid w:val="5AC09B73"/>
    <w:rsid w:val="5AD86E86"/>
    <w:rsid w:val="5B4DA6A4"/>
    <w:rsid w:val="5B4EFA83"/>
    <w:rsid w:val="5C0F001D"/>
    <w:rsid w:val="5C15FF95"/>
    <w:rsid w:val="5C35299D"/>
    <w:rsid w:val="5CA31A53"/>
    <w:rsid w:val="5D99C11F"/>
    <w:rsid w:val="5DD3BA35"/>
    <w:rsid w:val="5E0C63E3"/>
    <w:rsid w:val="5EE29839"/>
    <w:rsid w:val="5F73268D"/>
    <w:rsid w:val="5F9F0EFD"/>
    <w:rsid w:val="5FC756D2"/>
    <w:rsid w:val="5FCACBE3"/>
    <w:rsid w:val="5FE4938B"/>
    <w:rsid w:val="60BB3ED3"/>
    <w:rsid w:val="60C2C83C"/>
    <w:rsid w:val="60DCD5C6"/>
    <w:rsid w:val="6205B97B"/>
    <w:rsid w:val="632D5661"/>
    <w:rsid w:val="635D6398"/>
    <w:rsid w:val="6386AAB3"/>
    <w:rsid w:val="63B8BE2C"/>
    <w:rsid w:val="63D42A7C"/>
    <w:rsid w:val="67295EA0"/>
    <w:rsid w:val="67A0315A"/>
    <w:rsid w:val="67ADE6D9"/>
    <w:rsid w:val="68655CF7"/>
    <w:rsid w:val="68F4DD22"/>
    <w:rsid w:val="697E5AF1"/>
    <w:rsid w:val="6A1AB69D"/>
    <w:rsid w:val="6A8D0E72"/>
    <w:rsid w:val="6B17F155"/>
    <w:rsid w:val="6B5AC636"/>
    <w:rsid w:val="6B7A88EB"/>
    <w:rsid w:val="6B8D7207"/>
    <w:rsid w:val="6C377F21"/>
    <w:rsid w:val="6C883682"/>
    <w:rsid w:val="6CD5ED90"/>
    <w:rsid w:val="6CF6E555"/>
    <w:rsid w:val="6CF7B949"/>
    <w:rsid w:val="6DC49B32"/>
    <w:rsid w:val="6DF092C9"/>
    <w:rsid w:val="6E103512"/>
    <w:rsid w:val="6F436D75"/>
    <w:rsid w:val="6FFD3ABA"/>
    <w:rsid w:val="7028088B"/>
    <w:rsid w:val="709DE430"/>
    <w:rsid w:val="70A2BFE2"/>
    <w:rsid w:val="70A77623"/>
    <w:rsid w:val="70B37BC7"/>
    <w:rsid w:val="70FBA47C"/>
    <w:rsid w:val="71F83CB8"/>
    <w:rsid w:val="7215CBA4"/>
    <w:rsid w:val="726257FF"/>
    <w:rsid w:val="72F5A016"/>
    <w:rsid w:val="749D621C"/>
    <w:rsid w:val="76F7C29F"/>
    <w:rsid w:val="7731B5DE"/>
    <w:rsid w:val="7785C2BA"/>
    <w:rsid w:val="77D4845B"/>
    <w:rsid w:val="77E568C0"/>
    <w:rsid w:val="77F664CD"/>
    <w:rsid w:val="783D4FD4"/>
    <w:rsid w:val="783F50A7"/>
    <w:rsid w:val="787562C9"/>
    <w:rsid w:val="78938A1A"/>
    <w:rsid w:val="78EF9BC5"/>
    <w:rsid w:val="795A8B42"/>
    <w:rsid w:val="79EC65AB"/>
    <w:rsid w:val="7A843461"/>
    <w:rsid w:val="7AFCAA80"/>
    <w:rsid w:val="7B12B704"/>
    <w:rsid w:val="7B174D40"/>
    <w:rsid w:val="7C73A6D2"/>
    <w:rsid w:val="7C8AFBC7"/>
    <w:rsid w:val="7D5028DE"/>
    <w:rsid w:val="7EE2628A"/>
    <w:rsid w:val="7EE42198"/>
    <w:rsid w:val="7F56D8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7B9EA39C"/>
  <w15:chartTrackingRefBased/>
  <w15:docId w15:val="{B59603E8-DEE7-457A-BCAD-A78FE824F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F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42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45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4162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140E1B"/>
    <w:pPr>
      <w:spacing w:after="0" w:line="240" w:lineRule="auto"/>
    </w:pPr>
  </w:style>
  <w:style w:type="character" w:customStyle="1" w:styleId="Heading1Char">
    <w:name w:val="Heading 1 Char"/>
    <w:basedOn w:val="DefaultParagraphFont"/>
    <w:link w:val="Heading1"/>
    <w:uiPriority w:val="9"/>
    <w:rsid w:val="00F56FE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05F1E"/>
    <w:pPr>
      <w:ind w:left="720"/>
      <w:contextualSpacing/>
    </w:pPr>
  </w:style>
  <w:style w:type="character" w:styleId="CommentReference">
    <w:name w:val="annotation reference"/>
    <w:basedOn w:val="DefaultParagraphFont"/>
    <w:uiPriority w:val="99"/>
    <w:semiHidden/>
    <w:unhideWhenUsed/>
    <w:rsid w:val="0087415B"/>
    <w:rPr>
      <w:sz w:val="16"/>
      <w:szCs w:val="16"/>
    </w:rPr>
  </w:style>
  <w:style w:type="paragraph" w:styleId="CommentText">
    <w:name w:val="annotation text"/>
    <w:basedOn w:val="Normal"/>
    <w:link w:val="CommentTextChar"/>
    <w:uiPriority w:val="99"/>
    <w:unhideWhenUsed/>
    <w:rsid w:val="0087415B"/>
    <w:pPr>
      <w:spacing w:line="240" w:lineRule="auto"/>
    </w:pPr>
    <w:rPr>
      <w:sz w:val="20"/>
      <w:szCs w:val="20"/>
    </w:rPr>
  </w:style>
  <w:style w:type="character" w:customStyle="1" w:styleId="CommentTextChar">
    <w:name w:val="Comment Text Char"/>
    <w:basedOn w:val="DefaultParagraphFont"/>
    <w:link w:val="CommentText"/>
    <w:uiPriority w:val="99"/>
    <w:rsid w:val="0087415B"/>
    <w:rPr>
      <w:sz w:val="20"/>
      <w:szCs w:val="20"/>
    </w:rPr>
  </w:style>
  <w:style w:type="paragraph" w:styleId="CommentSubject">
    <w:name w:val="annotation subject"/>
    <w:basedOn w:val="CommentText"/>
    <w:next w:val="CommentText"/>
    <w:link w:val="CommentSubjectChar"/>
    <w:uiPriority w:val="99"/>
    <w:semiHidden/>
    <w:unhideWhenUsed/>
    <w:rsid w:val="0087415B"/>
    <w:rPr>
      <w:b/>
      <w:bCs/>
    </w:rPr>
  </w:style>
  <w:style w:type="character" w:customStyle="1" w:styleId="CommentSubjectChar">
    <w:name w:val="Comment Subject Char"/>
    <w:basedOn w:val="CommentTextChar"/>
    <w:link w:val="CommentSubject"/>
    <w:uiPriority w:val="99"/>
    <w:semiHidden/>
    <w:rsid w:val="0087415B"/>
    <w:rPr>
      <w:b/>
      <w:bCs/>
      <w:sz w:val="20"/>
      <w:szCs w:val="20"/>
    </w:rPr>
  </w:style>
  <w:style w:type="character" w:customStyle="1" w:styleId="Heading2Char">
    <w:name w:val="Heading 2 Char"/>
    <w:basedOn w:val="DefaultParagraphFont"/>
    <w:link w:val="Heading2"/>
    <w:uiPriority w:val="9"/>
    <w:rsid w:val="00544210"/>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85981"/>
    <w:rPr>
      <w:color w:val="666666"/>
    </w:rPr>
  </w:style>
  <w:style w:type="table" w:styleId="TableGrid">
    <w:name w:val="Table Grid"/>
    <w:basedOn w:val="TableNormal"/>
    <w:uiPriority w:val="39"/>
    <w:rsid w:val="00565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F1A33"/>
    <w:rPr>
      <w:color w:val="0000FF"/>
      <w:u w:val="single"/>
    </w:rPr>
  </w:style>
  <w:style w:type="character" w:styleId="UnresolvedMention">
    <w:name w:val="Unresolved Mention"/>
    <w:basedOn w:val="DefaultParagraphFont"/>
    <w:uiPriority w:val="99"/>
    <w:semiHidden/>
    <w:unhideWhenUsed/>
    <w:rsid w:val="00CF4672"/>
    <w:rPr>
      <w:color w:val="605E5C"/>
      <w:shd w:val="clear" w:color="auto" w:fill="E1DFDD"/>
    </w:rPr>
  </w:style>
  <w:style w:type="character" w:customStyle="1" w:styleId="Heading3Char">
    <w:name w:val="Heading 3 Char"/>
    <w:basedOn w:val="DefaultParagraphFont"/>
    <w:link w:val="Heading3"/>
    <w:uiPriority w:val="9"/>
    <w:rsid w:val="00BD45F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4162E"/>
    <w:rPr>
      <w:rFonts w:asciiTheme="majorHAnsi" w:eastAsiaTheme="majorEastAsia" w:hAnsiTheme="majorHAnsi" w:cstheme="majorBidi"/>
      <w:i/>
      <w:iCs/>
      <w:color w:val="2E74B5" w:themeColor="accent1" w:themeShade="BF"/>
    </w:rPr>
  </w:style>
  <w:style w:type="character" w:customStyle="1" w:styleId="cf01">
    <w:name w:val="cf01"/>
    <w:basedOn w:val="DefaultParagraphFont"/>
    <w:rsid w:val="00122C1D"/>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081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doi.org/10.2173/bow.lcspet.01.1" TargetMode="External"/><Relationship Id="rId18" Type="http://schemas.microsoft.com/office/2020/10/relationships/intelligence" Target="intelligence2.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doi.org/10.5751/ACE-01526-150111"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canada.ca/en/environment-climate-change/services/species-risk-public-registry.html" TargetMode="External"/><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hyperlink" Target="https://doi.org/10.5751/ACE-02388-180105" TargetMode="External"/><Relationship Id="rId4" Type="http://schemas.openxmlformats.org/officeDocument/2006/relationships/webSettings" Target="webSettings.xml"/><Relationship Id="rId9" Type="http://schemas.openxmlformats.org/officeDocument/2006/relationships/hyperlink" Target="https://github.com/davidiles/Petrel_Puffin_Trend" TargetMode="External"/><Relationship Id="rId14" Type="http://schemas.openxmlformats.org/officeDocument/2006/relationships/hyperlink" Target="https://doi.org/10.5751/ACE-02370-1801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5139</Words>
  <Characters>29296</Characters>
  <Application>Microsoft Office Word</Application>
  <DocSecurity>0</DocSecurity>
  <Lines>244</Lines>
  <Paragraphs>68</Paragraphs>
  <ScaleCrop>false</ScaleCrop>
  <Company>Environment and Climate Change Canada</Company>
  <LinksUpToDate>false</LinksUpToDate>
  <CharactersWithSpaces>34367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Calvert,Anna (elle, la | she, her) (ECCC)</dc:creator>
  <cp:keywords/>
  <dc:description/>
  <cp:lastModifiedBy>Wilhelm,Sabina (elle | she, her) (ECCC)</cp:lastModifiedBy>
  <cp:revision>129</cp:revision>
  <dcterms:created xsi:type="dcterms:W3CDTF">2024-02-26T20:50:00Z</dcterms:created>
  <dcterms:modified xsi:type="dcterms:W3CDTF">2024-05-10T17:27:00Z</dcterms:modified>
</cp:coreProperties>
</file>